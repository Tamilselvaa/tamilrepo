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4DD5" w14:textId="30FF741D" w:rsidR="00E251A1" w:rsidRDefault="000B03B5">
      <w:pPr>
        <w:rPr>
          <w:lang w:val="en-US"/>
        </w:rPr>
      </w:pPr>
      <w:proofErr w:type="gramStart"/>
      <w:r>
        <w:rPr>
          <w:lang w:val="en-US"/>
        </w:rPr>
        <w:t>DAY :</w:t>
      </w:r>
      <w:proofErr w:type="gramEnd"/>
      <w:r>
        <w:rPr>
          <w:lang w:val="en-US"/>
        </w:rPr>
        <w:t xml:space="preserve"> 1</w:t>
      </w:r>
    </w:p>
    <w:p w14:paraId="1A38FB58" w14:textId="75FA238C" w:rsidR="000B03B5" w:rsidRDefault="000B03B5">
      <w:pPr>
        <w:rPr>
          <w:lang w:val="en-US"/>
        </w:rPr>
      </w:pPr>
      <w:proofErr w:type="gramStart"/>
      <w:r>
        <w:rPr>
          <w:lang w:val="en-US"/>
        </w:rPr>
        <w:t>CHEST:-</w:t>
      </w:r>
      <w:proofErr w:type="gramEnd"/>
    </w:p>
    <w:p w14:paraId="6C6CFB8E" w14:textId="4D000020" w:rsidR="000B03B5" w:rsidRDefault="000B03B5">
      <w:pPr>
        <w:rPr>
          <w:lang w:val="en-US"/>
        </w:rPr>
      </w:pPr>
      <w:commentRangeStart w:id="0"/>
      <w:commentRangeStart w:id="1"/>
      <w:r>
        <w:rPr>
          <w:lang w:val="en-US"/>
        </w:rPr>
        <w:t>BENCH PRESS</w:t>
      </w:r>
      <w:r w:rsidR="001F0F3D">
        <w:rPr>
          <w:lang w:val="en-US"/>
        </w:rPr>
        <w:t xml:space="preserve"> </w:t>
      </w:r>
      <w:r w:rsidR="001F0F3D">
        <w:rPr>
          <w:lang w:val="en-US"/>
        </w:rPr>
        <w:tab/>
        <w:t xml:space="preserve">    - 2.5 TO 10 KG</w:t>
      </w:r>
    </w:p>
    <w:p w14:paraId="58FDF8A4" w14:textId="30A1F70E" w:rsidR="000B03B5" w:rsidRDefault="000B03B5">
      <w:pPr>
        <w:rPr>
          <w:lang w:val="en-US"/>
        </w:rPr>
      </w:pPr>
      <w:r>
        <w:rPr>
          <w:lang w:val="en-US"/>
        </w:rPr>
        <w:t>UPPER BENCH PRESS – 2.5 TO 7.5 KG</w:t>
      </w:r>
    </w:p>
    <w:p w14:paraId="4C83239C" w14:textId="17765A2E" w:rsidR="000B03B5" w:rsidRDefault="000B03B5">
      <w:pPr>
        <w:rPr>
          <w:lang w:val="en-US"/>
        </w:rPr>
      </w:pPr>
      <w:r>
        <w:rPr>
          <w:lang w:val="en-US"/>
        </w:rPr>
        <w:t xml:space="preserve">LOWER BENCH PRESS – 2.5 TO </w:t>
      </w:r>
      <w:ins w:id="2" w:author="Tamilselvan C" w:date="2025-07-23T14:02:00Z" w16du:dateUtc="2025-07-23T08:32:00Z">
        <w:r w:rsidR="008138DA">
          <w:rPr>
            <w:lang w:val="en-US"/>
          </w:rPr>
          <w:t>12.5</w:t>
        </w:r>
      </w:ins>
      <w:del w:id="3" w:author="Tamilselvan C" w:date="2025-07-23T14:02:00Z" w16du:dateUtc="2025-07-23T08:32:00Z">
        <w:r w:rsidDel="008138DA">
          <w:rPr>
            <w:lang w:val="en-US"/>
          </w:rPr>
          <w:delText>10</w:delText>
        </w:r>
      </w:del>
      <w:r>
        <w:rPr>
          <w:lang w:val="en-US"/>
        </w:rPr>
        <w:t xml:space="preserve"> KG</w:t>
      </w:r>
    </w:p>
    <w:p w14:paraId="0EF48EF0" w14:textId="49DB10C4" w:rsidR="000B03B5" w:rsidRDefault="000B03B5">
      <w:pPr>
        <w:rPr>
          <w:lang w:val="en-US"/>
        </w:rPr>
      </w:pPr>
      <w:r>
        <w:rPr>
          <w:lang w:val="en-US"/>
        </w:rPr>
        <w:t>FLY                                          - 10 TO 15KG</w:t>
      </w:r>
    </w:p>
    <w:p w14:paraId="1D029CA3" w14:textId="66FCC87D" w:rsidR="00454FFB" w:rsidRDefault="000B03B5">
      <w:pPr>
        <w:rPr>
          <w:lang w:val="en-US"/>
        </w:rPr>
      </w:pPr>
      <w:r>
        <w:rPr>
          <w:lang w:val="en-US"/>
        </w:rPr>
        <w:t>UPPER CABLE FLY            - 10 TO 15KG</w:t>
      </w:r>
      <w:commentRangeEnd w:id="0"/>
      <w:r w:rsidR="00455E6A">
        <w:rPr>
          <w:rStyle w:val="CommentReference"/>
          <w:sz w:val="24"/>
          <w:szCs w:val="24"/>
          <w:lang w:val="en-US"/>
        </w:rPr>
        <w:commentReference w:id="0"/>
      </w:r>
      <w:commentRangeEnd w:id="1"/>
      <w:r w:rsidR="00540E35">
        <w:rPr>
          <w:rStyle w:val="CommentReference"/>
          <w:sz w:val="24"/>
          <w:szCs w:val="24"/>
          <w:lang w:val="en-US"/>
        </w:rPr>
        <w:commentReference w:id="1"/>
      </w:r>
    </w:p>
    <w:p w14:paraId="67BAF8B5" w14:textId="77777777" w:rsidR="00881986" w:rsidRDefault="00881986">
      <w:pPr>
        <w:rPr>
          <w:lang w:val="en-US"/>
        </w:rPr>
      </w:pPr>
    </w:p>
    <w:p w14:paraId="4BBD7A19" w14:textId="09121CD1" w:rsidR="00455E6A" w:rsidRDefault="00455E6A" w:rsidP="00455E6A">
      <w:pPr>
        <w:rPr>
          <w:ins w:id="4" w:author="Tamilselvan C" w:date="2025-07-16T15:29:00Z" w16du:dateUtc="2025-07-16T09:59:00Z"/>
          <w:lang w:val="en-US"/>
        </w:rPr>
      </w:pPr>
      <w:commentRangeStart w:id="5"/>
      <w:commentRangeStart w:id="6"/>
      <w:ins w:id="7" w:author="Tamilselvan C" w:date="2025-07-16T15:29:00Z" w16du:dateUtc="2025-07-16T09:59:00Z">
        <w:r>
          <w:rPr>
            <w:lang w:val="en-US"/>
          </w:rPr>
          <w:t xml:space="preserve">BENCH PRESS    </w:t>
        </w:r>
        <w:r>
          <w:rPr>
            <w:lang w:val="en-US"/>
          </w:rPr>
          <w:tab/>
          <w:t xml:space="preserve"> </w:t>
        </w:r>
      </w:ins>
      <w:ins w:id="8" w:author="Tamilselvan C" w:date="2025-07-20T17:14:00Z" w16du:dateUtc="2025-07-20T11:44:00Z">
        <w:r w:rsidR="00F3591D">
          <w:rPr>
            <w:lang w:val="en-US"/>
          </w:rPr>
          <w:t xml:space="preserve">          </w:t>
        </w:r>
      </w:ins>
      <w:ins w:id="9" w:author="Tamilselvan C" w:date="2025-07-16T15:29:00Z" w16du:dateUtc="2025-07-16T09:59:00Z">
        <w:r>
          <w:rPr>
            <w:lang w:val="en-US"/>
          </w:rPr>
          <w:t xml:space="preserve">     -2.5 TO </w:t>
        </w:r>
      </w:ins>
      <w:ins w:id="10" w:author="Tamilselvan C" w:date="2025-07-23T14:01:00Z" w16du:dateUtc="2025-07-23T08:31:00Z">
        <w:r w:rsidR="008138DA">
          <w:rPr>
            <w:lang w:val="en-US"/>
          </w:rPr>
          <w:t>1</w:t>
        </w:r>
      </w:ins>
      <w:ins w:id="11" w:author="Tamilselvan C" w:date="2025-07-29T09:37:00Z" w16du:dateUtc="2025-07-29T04:07:00Z">
        <w:r w:rsidR="00287880">
          <w:rPr>
            <w:lang w:val="en-US"/>
          </w:rPr>
          <w:t>2.5</w:t>
        </w:r>
      </w:ins>
      <w:ins w:id="12" w:author="Tamilselvan C" w:date="2025-07-16T15:29:00Z" w16du:dateUtc="2025-07-16T09:59:00Z">
        <w:r>
          <w:rPr>
            <w:lang w:val="en-US"/>
          </w:rPr>
          <w:t xml:space="preserve"> KG</w:t>
        </w:r>
      </w:ins>
    </w:p>
    <w:p w14:paraId="3F01E261" w14:textId="26D89452" w:rsidR="00455E6A" w:rsidRDefault="00CA251C" w:rsidP="00455E6A">
      <w:pPr>
        <w:rPr>
          <w:ins w:id="13" w:author="Tamilselvan C" w:date="2025-07-16T15:29:00Z" w16du:dateUtc="2025-07-16T09:59:00Z"/>
          <w:lang w:val="en-US"/>
        </w:rPr>
      </w:pPr>
      <w:ins w:id="14" w:author="Tamilselvan C" w:date="2025-07-21T14:21:00Z" w16du:dateUtc="2025-07-21T08:51:00Z">
        <w:r>
          <w:rPr>
            <w:lang w:val="en-US"/>
          </w:rPr>
          <w:t>I</w:t>
        </w:r>
      </w:ins>
      <w:ins w:id="15" w:author="Tamilselvan C" w:date="2025-07-21T14:22:00Z" w16du:dateUtc="2025-07-21T08:52:00Z">
        <w:r w:rsidR="00480748">
          <w:rPr>
            <w:lang w:val="en-US"/>
          </w:rPr>
          <w:t xml:space="preserve">NCLINE PRESS                 </w:t>
        </w:r>
      </w:ins>
      <w:ins w:id="16" w:author="Tamilselvan C" w:date="2025-07-20T17:14:00Z" w16du:dateUtc="2025-07-20T11:44:00Z">
        <w:r w:rsidR="00F3591D">
          <w:rPr>
            <w:lang w:val="en-US"/>
          </w:rPr>
          <w:t xml:space="preserve">      </w:t>
        </w:r>
      </w:ins>
      <w:ins w:id="17" w:author="Tamilselvan C" w:date="2025-07-16T15:29:00Z" w16du:dateUtc="2025-07-16T09:59:00Z">
        <w:r w:rsidR="00455E6A">
          <w:rPr>
            <w:lang w:val="en-US"/>
          </w:rPr>
          <w:t xml:space="preserve">    - </w:t>
        </w:r>
      </w:ins>
      <w:ins w:id="18" w:author="Tamilselvan C" w:date="2025-07-29T09:37:00Z" w16du:dateUtc="2025-07-29T04:07:00Z">
        <w:r w:rsidR="00154BEE">
          <w:rPr>
            <w:lang w:val="en-US"/>
          </w:rPr>
          <w:t xml:space="preserve">8 </w:t>
        </w:r>
      </w:ins>
      <w:ins w:id="19" w:author="Tamilselvan C" w:date="2025-07-16T15:29:00Z" w16du:dateUtc="2025-07-16T09:59:00Z">
        <w:r w:rsidR="00455E6A">
          <w:rPr>
            <w:lang w:val="en-US"/>
          </w:rPr>
          <w:t>TO 12 KG</w:t>
        </w:r>
      </w:ins>
    </w:p>
    <w:p w14:paraId="46568026" w14:textId="4DBE5551" w:rsidR="00455E6A" w:rsidRDefault="00455E6A" w:rsidP="00455E6A">
      <w:pPr>
        <w:rPr>
          <w:ins w:id="20" w:author="Tamilselvan C" w:date="2025-07-16T15:29:00Z" w16du:dateUtc="2025-07-16T09:59:00Z"/>
          <w:lang w:val="en-US"/>
        </w:rPr>
      </w:pPr>
      <w:ins w:id="21" w:author="Tamilselvan C" w:date="2025-07-16T15:29:00Z" w16du:dateUtc="2025-07-16T09:59:00Z">
        <w:r>
          <w:rPr>
            <w:lang w:val="en-US"/>
          </w:rPr>
          <w:t xml:space="preserve">DUBBLE IN LOWER </w:t>
        </w:r>
        <w:r>
          <w:rPr>
            <w:lang w:val="en-US"/>
          </w:rPr>
          <w:tab/>
          <w:t xml:space="preserve">  </w:t>
        </w:r>
      </w:ins>
      <w:ins w:id="22" w:author="Tamilselvan C" w:date="2025-07-20T17:14:00Z" w16du:dateUtc="2025-07-20T11:44:00Z">
        <w:r w:rsidR="00F3591D">
          <w:rPr>
            <w:lang w:val="en-US"/>
          </w:rPr>
          <w:t xml:space="preserve">        </w:t>
        </w:r>
      </w:ins>
      <w:ins w:id="23" w:author="Tamilselvan C" w:date="2025-07-16T15:29:00Z" w16du:dateUtc="2025-07-16T09:59:00Z">
        <w:r>
          <w:rPr>
            <w:lang w:val="en-US"/>
          </w:rPr>
          <w:t xml:space="preserve">      - </w:t>
        </w:r>
      </w:ins>
      <w:ins w:id="24" w:author="Tamilselvan C" w:date="2025-07-29T09:37:00Z" w16du:dateUtc="2025-07-29T04:07:00Z">
        <w:r w:rsidR="00154BEE">
          <w:rPr>
            <w:lang w:val="en-US"/>
          </w:rPr>
          <w:t>7.5</w:t>
        </w:r>
      </w:ins>
      <w:ins w:id="25" w:author="Tamilselvan C" w:date="2025-07-16T15:29:00Z" w16du:dateUtc="2025-07-16T09:59:00Z">
        <w:r>
          <w:rPr>
            <w:lang w:val="en-US"/>
          </w:rPr>
          <w:t xml:space="preserve"> TO 1</w:t>
        </w:r>
      </w:ins>
      <w:ins w:id="26" w:author="Tamilselvan C" w:date="2025-07-29T09:37:00Z" w16du:dateUtc="2025-07-29T04:07:00Z">
        <w:r w:rsidR="00154BEE">
          <w:rPr>
            <w:lang w:val="en-US"/>
          </w:rPr>
          <w:t>2</w:t>
        </w:r>
      </w:ins>
      <w:ins w:id="27" w:author="Tamilselvan C" w:date="2025-07-16T15:29:00Z" w16du:dateUtc="2025-07-16T09:59:00Z">
        <w:r>
          <w:rPr>
            <w:lang w:val="en-US"/>
          </w:rPr>
          <w:t xml:space="preserve"> KG</w:t>
        </w:r>
      </w:ins>
    </w:p>
    <w:p w14:paraId="7F7F14A2" w14:textId="2A1D5E8B" w:rsidR="00455E6A" w:rsidRDefault="00455E6A" w:rsidP="00455E6A">
      <w:pPr>
        <w:rPr>
          <w:ins w:id="28" w:author="Tamilselvan C" w:date="2025-07-16T15:29:00Z" w16du:dateUtc="2025-07-16T09:59:00Z"/>
          <w:lang w:val="en-US"/>
        </w:rPr>
      </w:pPr>
      <w:ins w:id="29" w:author="Tamilselvan C" w:date="2025-07-16T15:29:00Z" w16du:dateUtc="2025-07-16T09:59:00Z">
        <w:r>
          <w:rPr>
            <w:lang w:val="en-US"/>
          </w:rPr>
          <w:t>DUBBLE FLYES</w:t>
        </w:r>
        <w:r>
          <w:rPr>
            <w:lang w:val="en-US"/>
          </w:rPr>
          <w:tab/>
          <w:t xml:space="preserve">      </w:t>
        </w:r>
      </w:ins>
      <w:ins w:id="30" w:author="Tamilselvan C" w:date="2025-07-20T17:14:00Z" w16du:dateUtc="2025-07-20T11:44:00Z">
        <w:r w:rsidR="00F3591D">
          <w:rPr>
            <w:lang w:val="en-US"/>
          </w:rPr>
          <w:t xml:space="preserve">       </w:t>
        </w:r>
      </w:ins>
      <w:ins w:id="31" w:author="Tamilselvan C" w:date="2025-07-16T15:29:00Z" w16du:dateUtc="2025-07-16T09:59:00Z">
        <w:r>
          <w:rPr>
            <w:lang w:val="en-US"/>
          </w:rPr>
          <w:t xml:space="preserve">   - 5 TO 7.5 KG</w:t>
        </w:r>
      </w:ins>
    </w:p>
    <w:p w14:paraId="49477B18" w14:textId="77777777" w:rsidR="00455E6A" w:rsidRDefault="00455E6A" w:rsidP="00455E6A">
      <w:pPr>
        <w:rPr>
          <w:ins w:id="32" w:author="Tamilselvan C" w:date="2025-07-16T15:29:00Z" w16du:dateUtc="2025-07-16T09:59:00Z"/>
          <w:lang w:val="en-US"/>
        </w:rPr>
      </w:pPr>
      <w:ins w:id="33" w:author="Tamilselvan C" w:date="2025-07-16T15:29:00Z" w16du:dateUtc="2025-07-16T09:59:00Z">
        <w:r>
          <w:rPr>
            <w:lang w:val="en-US"/>
          </w:rPr>
          <w:t>DUBBLE BACK PUSH DOWN – 5 TO 8 KG</w:t>
        </w:r>
        <w:commentRangeEnd w:id="5"/>
        <w:r>
          <w:rPr>
            <w:rStyle w:val="CommentReference"/>
            <w:sz w:val="24"/>
            <w:szCs w:val="24"/>
            <w:lang w:val="en-US"/>
          </w:rPr>
          <w:commentReference w:id="5"/>
        </w:r>
      </w:ins>
      <w:commentRangeEnd w:id="6"/>
      <w:r w:rsidR="00164480">
        <w:rPr>
          <w:rStyle w:val="CommentReference"/>
          <w:sz w:val="24"/>
          <w:szCs w:val="24"/>
          <w:lang w:val="en-US"/>
        </w:rPr>
        <w:commentReference w:id="6"/>
      </w:r>
    </w:p>
    <w:p w14:paraId="36B1F9FC" w14:textId="77777777" w:rsidR="00455E6A" w:rsidRDefault="00455E6A" w:rsidP="00455E6A">
      <w:pPr>
        <w:rPr>
          <w:ins w:id="34" w:author="Tamilselvan C" w:date="2025-07-16T15:29:00Z" w16du:dateUtc="2025-07-16T09:59:00Z"/>
          <w:lang w:val="en-US"/>
        </w:rPr>
      </w:pPr>
    </w:p>
    <w:p w14:paraId="4F000024" w14:textId="12D3FD12" w:rsidR="003D796F" w:rsidRDefault="003D796F">
      <w:pPr>
        <w:rPr>
          <w:lang w:val="en-US"/>
        </w:rPr>
      </w:pPr>
      <w:proofErr w:type="gramStart"/>
      <w:r>
        <w:rPr>
          <w:lang w:val="en-US"/>
        </w:rPr>
        <w:t>DAY :</w:t>
      </w:r>
      <w:proofErr w:type="gramEnd"/>
      <w:r>
        <w:rPr>
          <w:lang w:val="en-US"/>
        </w:rPr>
        <w:t xml:space="preserve"> 2</w:t>
      </w:r>
    </w:p>
    <w:p w14:paraId="449FAE29" w14:textId="4EF12F92" w:rsidR="003D796F" w:rsidRDefault="001F0F3D">
      <w:pPr>
        <w:rPr>
          <w:lang w:val="en-US"/>
        </w:rPr>
      </w:pPr>
      <w:proofErr w:type="gramStart"/>
      <w:r>
        <w:rPr>
          <w:lang w:val="en-US"/>
        </w:rPr>
        <w:t>BICEPS:-</w:t>
      </w:r>
      <w:proofErr w:type="gramEnd"/>
    </w:p>
    <w:p w14:paraId="3A8761C4" w14:textId="4D1D1D4B" w:rsidR="001F0F3D" w:rsidRDefault="001F0F3D">
      <w:pPr>
        <w:rPr>
          <w:lang w:val="en-US"/>
        </w:rPr>
      </w:pPr>
      <w:commentRangeStart w:id="35"/>
      <w:commentRangeStart w:id="36"/>
      <w:r>
        <w:rPr>
          <w:lang w:val="en-US"/>
        </w:rPr>
        <w:t xml:space="preserve">MENRODE                      </w:t>
      </w:r>
      <w:proofErr w:type="gramStart"/>
      <w:r>
        <w:rPr>
          <w:lang w:val="en-US"/>
        </w:rPr>
        <w:t>-  2.5</w:t>
      </w:r>
      <w:proofErr w:type="gramEnd"/>
      <w:r>
        <w:rPr>
          <w:lang w:val="en-US"/>
        </w:rPr>
        <w:t xml:space="preserve"> TO 10KG</w:t>
      </w:r>
    </w:p>
    <w:p w14:paraId="33B38520" w14:textId="33C5FA39" w:rsidR="001F0F3D" w:rsidRDefault="001F0F3D">
      <w:pPr>
        <w:rPr>
          <w:lang w:val="en-US"/>
        </w:rPr>
      </w:pPr>
      <w:r>
        <w:rPr>
          <w:lang w:val="en-US"/>
        </w:rPr>
        <w:t>ROPE</w:t>
      </w:r>
      <w:r>
        <w:rPr>
          <w:lang w:val="en-US"/>
        </w:rPr>
        <w:tab/>
        <w:t>HEMERCURL</w:t>
      </w:r>
      <w:r>
        <w:rPr>
          <w:lang w:val="en-US"/>
        </w:rPr>
        <w:tab/>
        <w:t>- 20 TO 35 KG</w:t>
      </w:r>
    </w:p>
    <w:p w14:paraId="25F10F54" w14:textId="70F9B61D" w:rsidR="001F0F3D" w:rsidRDefault="001F0F3D">
      <w:pPr>
        <w:rPr>
          <w:lang w:val="en-US"/>
        </w:rPr>
      </w:pPr>
      <w:r>
        <w:rPr>
          <w:lang w:val="en-US"/>
        </w:rPr>
        <w:t xml:space="preserve">PEAK RODE </w:t>
      </w:r>
      <w:r>
        <w:rPr>
          <w:lang w:val="en-US"/>
        </w:rPr>
        <w:tab/>
      </w:r>
      <w:r>
        <w:rPr>
          <w:lang w:val="en-US"/>
        </w:rPr>
        <w:tab/>
        <w:t xml:space="preserve"> - 5 TO 10 KG</w:t>
      </w:r>
    </w:p>
    <w:p w14:paraId="74F8A0B4" w14:textId="584B1800" w:rsidR="001F0F3D" w:rsidRDefault="001F0F3D">
      <w:pPr>
        <w:rPr>
          <w:lang w:val="en-US"/>
        </w:rPr>
      </w:pPr>
      <w:proofErr w:type="gramStart"/>
      <w:r>
        <w:rPr>
          <w:lang w:val="en-US"/>
        </w:rPr>
        <w:t>BENCH  BICEPS</w:t>
      </w:r>
      <w:proofErr w:type="gramEnd"/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-  5</w:t>
      </w:r>
      <w:proofErr w:type="gramEnd"/>
      <w:r>
        <w:rPr>
          <w:lang w:val="en-US"/>
        </w:rPr>
        <w:t xml:space="preserve"> TO 7.5 KG</w:t>
      </w:r>
    </w:p>
    <w:commentRangeEnd w:id="35"/>
    <w:p w14:paraId="0583317A" w14:textId="77777777" w:rsidR="00E61406" w:rsidRDefault="001F0F3D">
      <w:pPr>
        <w:rPr>
          <w:lang w:val="en-US"/>
        </w:rPr>
      </w:pPr>
      <w:r>
        <w:rPr>
          <w:rStyle w:val="CommentReference"/>
          <w:sz w:val="24"/>
          <w:szCs w:val="24"/>
          <w:lang w:val="en-US"/>
        </w:rPr>
        <w:commentReference w:id="35"/>
      </w:r>
      <w:commentRangeEnd w:id="36"/>
      <w:r w:rsidR="00540E35">
        <w:rPr>
          <w:rStyle w:val="CommentReference"/>
          <w:sz w:val="24"/>
          <w:szCs w:val="24"/>
          <w:lang w:val="en-US"/>
        </w:rPr>
        <w:commentReference w:id="36"/>
      </w:r>
    </w:p>
    <w:p w14:paraId="150DCE1E" w14:textId="77777777" w:rsidR="00E61406" w:rsidRDefault="00E61406" w:rsidP="00E61406">
      <w:pPr>
        <w:rPr>
          <w:lang w:val="en-US"/>
        </w:rPr>
      </w:pPr>
      <w:commentRangeStart w:id="37"/>
      <w:commentRangeStart w:id="38"/>
      <w:r>
        <w:rPr>
          <w:lang w:val="en-US"/>
        </w:rPr>
        <w:t>STRIGHT RODE</w:t>
      </w:r>
      <w:r>
        <w:rPr>
          <w:lang w:val="en-US"/>
        </w:rPr>
        <w:tab/>
        <w:t xml:space="preserve"> - 2.5 TO 7.5 KG</w:t>
      </w:r>
    </w:p>
    <w:p w14:paraId="4DA92299" w14:textId="77777777" w:rsidR="00E61406" w:rsidRDefault="00E61406" w:rsidP="00E61406">
      <w:pPr>
        <w:rPr>
          <w:lang w:val="en-US"/>
        </w:rPr>
      </w:pPr>
      <w:r>
        <w:rPr>
          <w:lang w:val="en-US"/>
        </w:rPr>
        <w:t>SINGLE HAND CURL</w:t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-  6</w:t>
      </w:r>
      <w:proofErr w:type="gramEnd"/>
      <w:r>
        <w:rPr>
          <w:lang w:val="en-US"/>
        </w:rPr>
        <w:t xml:space="preserve"> TO 10 KG</w:t>
      </w:r>
    </w:p>
    <w:p w14:paraId="6CA12F48" w14:textId="5A77A7AA" w:rsidR="00E61406" w:rsidRDefault="00E61406" w:rsidP="00E61406">
      <w:pPr>
        <w:rPr>
          <w:lang w:val="en-US"/>
        </w:rPr>
      </w:pPr>
      <w:r>
        <w:rPr>
          <w:lang w:val="en-US"/>
        </w:rPr>
        <w:t xml:space="preserve">HEMERCURL    </w:t>
      </w:r>
      <w:r>
        <w:rPr>
          <w:lang w:val="en-US"/>
        </w:rPr>
        <w:tab/>
        <w:t xml:space="preserve"> - 6 TO </w:t>
      </w:r>
      <w:ins w:id="39" w:author="Tamilselvan C" w:date="2025-07-23T14:02:00Z" w16du:dateUtc="2025-07-23T08:32:00Z">
        <w:r w:rsidR="00164480">
          <w:rPr>
            <w:lang w:val="en-US"/>
          </w:rPr>
          <w:t>10</w:t>
        </w:r>
      </w:ins>
      <w:del w:id="40" w:author="Tamilselvan C" w:date="2025-07-23T14:02:00Z" w16du:dateUtc="2025-07-23T08:32:00Z">
        <w:r w:rsidDel="00164480">
          <w:rPr>
            <w:lang w:val="en-US"/>
          </w:rPr>
          <w:delText xml:space="preserve">? </w:delText>
        </w:r>
      </w:del>
      <w:r>
        <w:rPr>
          <w:lang w:val="en-US"/>
        </w:rPr>
        <w:t>KG</w:t>
      </w:r>
    </w:p>
    <w:p w14:paraId="7E9FC5FA" w14:textId="77777777" w:rsidR="00E61406" w:rsidRDefault="00E61406" w:rsidP="00E61406">
      <w:pPr>
        <w:rPr>
          <w:lang w:val="en-US"/>
        </w:rPr>
      </w:pPr>
      <w:r>
        <w:rPr>
          <w:lang w:val="en-US"/>
        </w:rPr>
        <w:t xml:space="preserve">BAR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- 25 TO 40 KG</w:t>
      </w:r>
    </w:p>
    <w:p w14:paraId="527B0C84" w14:textId="77777777" w:rsidR="00E61406" w:rsidRDefault="00E61406" w:rsidP="00E61406">
      <w:pPr>
        <w:rPr>
          <w:lang w:val="en-US"/>
        </w:rPr>
      </w:pPr>
      <w:r>
        <w:rPr>
          <w:lang w:val="en-US"/>
        </w:rPr>
        <w:t xml:space="preserve">SEAT SIDE CRUL </w:t>
      </w:r>
      <w:r>
        <w:rPr>
          <w:lang w:val="en-US"/>
        </w:rPr>
        <w:tab/>
        <w:t xml:space="preserve"> - 5 TO 7.5 KG</w:t>
      </w:r>
      <w:commentRangeEnd w:id="37"/>
      <w:r>
        <w:rPr>
          <w:rStyle w:val="CommentReference"/>
          <w:sz w:val="24"/>
          <w:szCs w:val="24"/>
          <w:lang w:val="en-US"/>
        </w:rPr>
        <w:commentReference w:id="37"/>
      </w:r>
      <w:commentRangeEnd w:id="38"/>
      <w:r w:rsidR="00C738AE">
        <w:rPr>
          <w:rStyle w:val="CommentReference"/>
          <w:sz w:val="24"/>
          <w:szCs w:val="24"/>
          <w:lang w:val="en-US"/>
        </w:rPr>
        <w:commentReference w:id="38"/>
      </w:r>
    </w:p>
    <w:p w14:paraId="60F98035" w14:textId="60C58BC4" w:rsidR="00E61406" w:rsidRDefault="00E61406">
      <w:pPr>
        <w:rPr>
          <w:lang w:val="en-US"/>
        </w:rPr>
      </w:pPr>
      <w:r>
        <w:rPr>
          <w:lang w:val="en-US"/>
        </w:rPr>
        <w:br w:type="page"/>
      </w:r>
    </w:p>
    <w:p w14:paraId="3BD09BBB" w14:textId="77777777" w:rsidR="001F0F3D" w:rsidRDefault="001F0F3D">
      <w:pPr>
        <w:rPr>
          <w:lang w:val="en-US"/>
        </w:rPr>
      </w:pPr>
    </w:p>
    <w:p w14:paraId="7A5EB0E0" w14:textId="77777777" w:rsidR="00E61406" w:rsidRDefault="00E61406">
      <w:pPr>
        <w:rPr>
          <w:lang w:val="en-US"/>
        </w:rPr>
        <w:sectPr w:rsidR="00E614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C67A12" w14:textId="7D235D0E" w:rsidR="001F0F3D" w:rsidRDefault="001F0F3D">
      <w:pPr>
        <w:rPr>
          <w:lang w:val="en-US"/>
        </w:rPr>
      </w:pPr>
      <w:proofErr w:type="gramStart"/>
      <w:r>
        <w:rPr>
          <w:lang w:val="en-US"/>
        </w:rPr>
        <w:t>DAY :</w:t>
      </w:r>
      <w:proofErr w:type="gramEnd"/>
      <w:r>
        <w:rPr>
          <w:lang w:val="en-US"/>
        </w:rPr>
        <w:t xml:space="preserve"> 3</w:t>
      </w:r>
    </w:p>
    <w:p w14:paraId="162F899C" w14:textId="73228838" w:rsidR="001F0F3D" w:rsidRDefault="001F0F3D">
      <w:pPr>
        <w:rPr>
          <w:lang w:val="en-US"/>
        </w:rPr>
      </w:pPr>
      <w:proofErr w:type="gramStart"/>
      <w:r>
        <w:rPr>
          <w:lang w:val="en-US"/>
        </w:rPr>
        <w:t>LAT:-</w:t>
      </w:r>
      <w:proofErr w:type="gramEnd"/>
    </w:p>
    <w:p w14:paraId="79330066" w14:textId="17382EF8" w:rsidR="001F0F3D" w:rsidRDefault="001F0F3D">
      <w:pPr>
        <w:rPr>
          <w:lang w:val="en-US"/>
        </w:rPr>
      </w:pPr>
      <w:commentRangeStart w:id="41"/>
      <w:commentRangeStart w:id="42"/>
      <w:r>
        <w:rPr>
          <w:lang w:val="en-US"/>
        </w:rPr>
        <w:t>FRONT PULLDOWN</w:t>
      </w:r>
      <w:r>
        <w:rPr>
          <w:lang w:val="en-US"/>
        </w:rPr>
        <w:tab/>
      </w:r>
      <w:r>
        <w:rPr>
          <w:lang w:val="en-US"/>
        </w:rPr>
        <w:tab/>
        <w:t>- 30 TO 40KG</w:t>
      </w:r>
    </w:p>
    <w:p w14:paraId="6A3FB849" w14:textId="37A10BF5" w:rsidR="001F0F3D" w:rsidRDefault="001F0F3D">
      <w:pPr>
        <w:rPr>
          <w:lang w:val="en-US"/>
        </w:rPr>
      </w:pPr>
      <w:r>
        <w:rPr>
          <w:lang w:val="en-US"/>
        </w:rPr>
        <w:t>Y PULLDOWN</w:t>
      </w:r>
      <w:r>
        <w:rPr>
          <w:lang w:val="en-US"/>
        </w:rPr>
        <w:tab/>
      </w:r>
      <w:r>
        <w:rPr>
          <w:lang w:val="en-US"/>
        </w:rPr>
        <w:tab/>
        <w:t>- 10 TO 17.5KG</w:t>
      </w:r>
    </w:p>
    <w:p w14:paraId="1F61402B" w14:textId="16F92933" w:rsidR="001F0F3D" w:rsidRDefault="001F0F3D">
      <w:pPr>
        <w:rPr>
          <w:lang w:val="en-US"/>
        </w:rPr>
      </w:pPr>
      <w:r>
        <w:rPr>
          <w:lang w:val="en-US"/>
        </w:rPr>
        <w:t>BAR PUSSDOWN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ins w:id="43" w:author="Tamilselvan C" w:date="2025-07-17T20:07:00Z" w16du:dateUtc="2025-07-17T14:37:00Z">
        <w:r w:rsidR="007D054A">
          <w:rPr>
            <w:lang w:val="en-US"/>
          </w:rPr>
          <w:t>7</w:t>
        </w:r>
      </w:ins>
      <w:del w:id="44" w:author="Tamilselvan C" w:date="2025-07-17T20:07:00Z" w16du:dateUtc="2025-07-17T14:37:00Z">
        <w:r w:rsidDel="007D054A">
          <w:rPr>
            <w:lang w:val="en-US"/>
          </w:rPr>
          <w:delText>2</w:delText>
        </w:r>
      </w:del>
      <w:r>
        <w:rPr>
          <w:lang w:val="en-US"/>
        </w:rPr>
        <w:t xml:space="preserve">.5 TO </w:t>
      </w:r>
      <w:ins w:id="45" w:author="Tamilselvan C" w:date="2025-07-17T20:07:00Z" w16du:dateUtc="2025-07-17T14:37:00Z">
        <w:r w:rsidR="007D054A">
          <w:rPr>
            <w:lang w:val="en-US"/>
          </w:rPr>
          <w:t>10</w:t>
        </w:r>
      </w:ins>
      <w:del w:id="46" w:author="Tamilselvan C" w:date="2025-07-17T20:07:00Z" w16du:dateUtc="2025-07-17T14:37:00Z">
        <w:r w:rsidDel="007D054A">
          <w:rPr>
            <w:lang w:val="en-US"/>
          </w:rPr>
          <w:delText>7.5</w:delText>
        </w:r>
      </w:del>
      <w:r w:rsidR="00E61406">
        <w:rPr>
          <w:lang w:val="en-US"/>
        </w:rPr>
        <w:t>KG</w:t>
      </w:r>
    </w:p>
    <w:p w14:paraId="427E8BA1" w14:textId="7FC3587B" w:rsidR="00E61406" w:rsidRDefault="001F0F3D">
      <w:pPr>
        <w:rPr>
          <w:lang w:val="en-US"/>
        </w:rPr>
      </w:pPr>
      <w:r>
        <w:rPr>
          <w:lang w:val="en-US"/>
        </w:rPr>
        <w:t>ROPE PULLDOWN</w:t>
      </w:r>
      <w:r>
        <w:rPr>
          <w:lang w:val="en-US"/>
        </w:rPr>
        <w:tab/>
      </w:r>
      <w:r>
        <w:rPr>
          <w:lang w:val="en-US"/>
        </w:rPr>
        <w:tab/>
        <w:t>- 10 TO 20K</w:t>
      </w:r>
      <w:r w:rsidR="00E61406">
        <w:rPr>
          <w:lang w:val="en-US"/>
        </w:rPr>
        <w:t>G</w:t>
      </w:r>
    </w:p>
    <w:p w14:paraId="5798A7B2" w14:textId="32D37FAF" w:rsidR="001F0F3D" w:rsidRDefault="001F0F3D">
      <w:pPr>
        <w:rPr>
          <w:lang w:val="en-US"/>
        </w:rPr>
      </w:pPr>
      <w:r>
        <w:rPr>
          <w:lang w:val="en-US"/>
        </w:rPr>
        <w:t>SINGLE HAND PULL</w:t>
      </w:r>
      <w:r>
        <w:rPr>
          <w:lang w:val="en-US"/>
        </w:rPr>
        <w:tab/>
      </w:r>
      <w:r>
        <w:rPr>
          <w:lang w:val="en-US"/>
        </w:rPr>
        <w:tab/>
        <w:t>- 7.5 TO 10 KG</w:t>
      </w:r>
      <w:commentRangeEnd w:id="41"/>
      <w:r w:rsidR="00E61406">
        <w:rPr>
          <w:rStyle w:val="CommentReference"/>
          <w:sz w:val="24"/>
          <w:szCs w:val="24"/>
          <w:lang w:val="en-US"/>
        </w:rPr>
        <w:commentReference w:id="41"/>
      </w:r>
      <w:commentRangeEnd w:id="42"/>
      <w:r w:rsidR="00C6611F">
        <w:rPr>
          <w:rStyle w:val="CommentReference"/>
          <w:sz w:val="24"/>
          <w:szCs w:val="24"/>
          <w:lang w:val="en-US"/>
        </w:rPr>
        <w:commentReference w:id="42"/>
      </w:r>
    </w:p>
    <w:p w14:paraId="6F895654" w14:textId="77777777" w:rsidR="00E61406" w:rsidRDefault="00E61406">
      <w:pPr>
        <w:rPr>
          <w:lang w:val="en-US"/>
        </w:rPr>
      </w:pPr>
    </w:p>
    <w:p w14:paraId="249D305C" w14:textId="77777777" w:rsidR="00E61406" w:rsidRDefault="00E61406" w:rsidP="00E61406">
      <w:pPr>
        <w:rPr>
          <w:lang w:val="en-US"/>
        </w:rPr>
      </w:pPr>
      <w:commentRangeStart w:id="47"/>
      <w:commentRangeStart w:id="48"/>
      <w:r>
        <w:rPr>
          <w:lang w:val="en-US"/>
        </w:rPr>
        <w:t>FRONT PULLDOWN</w:t>
      </w:r>
      <w:r>
        <w:rPr>
          <w:lang w:val="en-US"/>
        </w:rPr>
        <w:tab/>
      </w:r>
      <w:r>
        <w:rPr>
          <w:lang w:val="en-US"/>
        </w:rPr>
        <w:tab/>
        <w:t>- 30 TO 40KG</w:t>
      </w:r>
    </w:p>
    <w:p w14:paraId="7ED75C4D" w14:textId="494A6384" w:rsidR="00E61406" w:rsidRDefault="00E61406" w:rsidP="00E61406">
      <w:pPr>
        <w:rPr>
          <w:lang w:val="en-US"/>
        </w:rPr>
      </w:pPr>
      <w:r>
        <w:rPr>
          <w:lang w:val="en-US"/>
        </w:rPr>
        <w:t>BACK PULLDOWN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ins w:id="49" w:author="Tamilselvan C" w:date="2025-07-24T10:54:00Z" w16du:dateUtc="2025-07-24T05:24:00Z">
        <w:r w:rsidR="00BA464D">
          <w:rPr>
            <w:lang w:val="en-US"/>
          </w:rPr>
          <w:t>30</w:t>
        </w:r>
      </w:ins>
      <w:del w:id="50" w:author="Tamilselvan C" w:date="2025-07-24T10:54:00Z" w16du:dateUtc="2025-07-24T05:24:00Z">
        <w:r w:rsidDel="00BA464D">
          <w:rPr>
            <w:lang w:val="en-US"/>
          </w:rPr>
          <w:delText>25</w:delText>
        </w:r>
      </w:del>
      <w:r>
        <w:rPr>
          <w:lang w:val="en-US"/>
        </w:rPr>
        <w:t xml:space="preserve"> TO </w:t>
      </w:r>
      <w:ins w:id="51" w:author="Tamilselvan C" w:date="2025-07-24T10:54:00Z" w16du:dateUtc="2025-07-24T05:24:00Z">
        <w:r w:rsidR="00BA464D">
          <w:rPr>
            <w:lang w:val="en-US"/>
          </w:rPr>
          <w:t>40</w:t>
        </w:r>
      </w:ins>
      <w:del w:id="52" w:author="Tamilselvan C" w:date="2025-07-24T10:54:00Z" w16du:dateUtc="2025-07-24T05:24:00Z">
        <w:r w:rsidDel="00BA464D">
          <w:rPr>
            <w:lang w:val="en-US"/>
          </w:rPr>
          <w:delText>35</w:delText>
        </w:r>
      </w:del>
      <w:r>
        <w:rPr>
          <w:lang w:val="en-US"/>
        </w:rPr>
        <w:t>KG</w:t>
      </w:r>
    </w:p>
    <w:p w14:paraId="347F177A" w14:textId="4C8969F1" w:rsidR="00E61406" w:rsidRDefault="00105959" w:rsidP="00E61406">
      <w:pPr>
        <w:rPr>
          <w:lang w:val="en-US"/>
        </w:rPr>
      </w:pPr>
      <w:r>
        <w:rPr>
          <w:lang w:val="en-US"/>
        </w:rPr>
        <w:t xml:space="preserve">CLOSE GRIP PULLDOWN </w:t>
      </w:r>
      <w:r>
        <w:rPr>
          <w:lang w:val="en-US"/>
        </w:rPr>
        <w:tab/>
        <w:t xml:space="preserve">- </w:t>
      </w:r>
      <w:ins w:id="53" w:author="Tamilselvan C" w:date="2025-07-24T10:54:00Z" w16du:dateUtc="2025-07-24T05:24:00Z">
        <w:r w:rsidR="00BA464D">
          <w:rPr>
            <w:lang w:val="en-US"/>
          </w:rPr>
          <w:t>30</w:t>
        </w:r>
      </w:ins>
      <w:del w:id="54" w:author="Tamilselvan C" w:date="2025-07-24T10:54:00Z" w16du:dateUtc="2025-07-24T05:24:00Z">
        <w:r w:rsidDel="00BA464D">
          <w:rPr>
            <w:lang w:val="en-US"/>
          </w:rPr>
          <w:delText>25</w:delText>
        </w:r>
      </w:del>
      <w:r>
        <w:rPr>
          <w:lang w:val="en-US"/>
        </w:rPr>
        <w:t xml:space="preserve"> TO </w:t>
      </w:r>
      <w:ins w:id="55" w:author="Tamilselvan C" w:date="2025-07-24T10:54:00Z" w16du:dateUtc="2025-07-24T05:24:00Z">
        <w:r w:rsidR="00BA464D">
          <w:rPr>
            <w:lang w:val="en-US"/>
          </w:rPr>
          <w:t>40</w:t>
        </w:r>
      </w:ins>
      <w:del w:id="56" w:author="Tamilselvan C" w:date="2025-07-24T10:54:00Z" w16du:dateUtc="2025-07-24T05:24:00Z">
        <w:r w:rsidDel="00BA464D">
          <w:rPr>
            <w:lang w:val="en-US"/>
          </w:rPr>
          <w:delText>35</w:delText>
        </w:r>
      </w:del>
      <w:r>
        <w:rPr>
          <w:lang w:val="en-US"/>
        </w:rPr>
        <w:t xml:space="preserve"> KG</w:t>
      </w:r>
    </w:p>
    <w:p w14:paraId="6058F646" w14:textId="21CD199C" w:rsidR="00105959" w:rsidRDefault="00105959" w:rsidP="00E61406">
      <w:pPr>
        <w:rPr>
          <w:lang w:val="en-US"/>
        </w:rPr>
      </w:pPr>
      <w:r>
        <w:rPr>
          <w:lang w:val="en-US"/>
        </w:rPr>
        <w:t xml:space="preserve">LAT PULLDOWN </w:t>
      </w:r>
      <w:r>
        <w:rPr>
          <w:lang w:val="en-US"/>
        </w:rPr>
        <w:tab/>
      </w:r>
      <w:r>
        <w:rPr>
          <w:lang w:val="en-US"/>
        </w:rPr>
        <w:tab/>
        <w:t xml:space="preserve">- 25 TO </w:t>
      </w:r>
      <w:ins w:id="57" w:author="Tamilselvan C" w:date="2025-07-24T10:55:00Z" w16du:dateUtc="2025-07-24T05:25:00Z">
        <w:r w:rsidR="00B52BD3">
          <w:rPr>
            <w:lang w:val="en-US"/>
          </w:rPr>
          <w:t>40</w:t>
        </w:r>
      </w:ins>
      <w:del w:id="58" w:author="Tamilselvan C" w:date="2025-07-24T10:55:00Z" w16du:dateUtc="2025-07-24T05:25:00Z">
        <w:r w:rsidDel="00B52BD3">
          <w:rPr>
            <w:lang w:val="en-US"/>
          </w:rPr>
          <w:delText>35</w:delText>
        </w:r>
      </w:del>
      <w:r>
        <w:rPr>
          <w:lang w:val="en-US"/>
        </w:rPr>
        <w:t xml:space="preserve"> KG</w:t>
      </w:r>
    </w:p>
    <w:p w14:paraId="569249DB" w14:textId="3376BB79" w:rsidR="00105959" w:rsidRDefault="00105959" w:rsidP="00E61406">
      <w:pPr>
        <w:rPr>
          <w:lang w:val="en-US"/>
        </w:rPr>
      </w:pPr>
      <w:r>
        <w:rPr>
          <w:lang w:val="en-US"/>
        </w:rPr>
        <w:t>SINGLE HAND PULL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ins w:id="59" w:author="Tamilselvan C" w:date="2025-07-24T10:55:00Z" w16du:dateUtc="2025-07-24T05:25:00Z">
        <w:r w:rsidR="00B52BD3">
          <w:rPr>
            <w:lang w:val="en-US"/>
          </w:rPr>
          <w:t>17.5</w:t>
        </w:r>
      </w:ins>
      <w:del w:id="60" w:author="Tamilselvan C" w:date="2025-07-24T10:55:00Z" w16du:dateUtc="2025-07-24T05:25:00Z">
        <w:r w:rsidDel="00B52BD3">
          <w:rPr>
            <w:lang w:val="en-US"/>
          </w:rPr>
          <w:delText>12.5</w:delText>
        </w:r>
      </w:del>
      <w:r>
        <w:rPr>
          <w:lang w:val="en-US"/>
        </w:rPr>
        <w:t xml:space="preserve"> TO 22.5 KG</w:t>
      </w:r>
      <w:commentRangeEnd w:id="47"/>
      <w:r>
        <w:rPr>
          <w:rStyle w:val="CommentReference"/>
          <w:sz w:val="24"/>
          <w:szCs w:val="24"/>
          <w:lang w:val="en-US"/>
        </w:rPr>
        <w:commentReference w:id="47"/>
      </w:r>
      <w:commentRangeEnd w:id="48"/>
      <w:r w:rsidR="00B46F54">
        <w:rPr>
          <w:rStyle w:val="CommentReference"/>
          <w:sz w:val="24"/>
          <w:szCs w:val="24"/>
          <w:lang w:val="en-US"/>
        </w:rPr>
        <w:commentReference w:id="48"/>
      </w:r>
    </w:p>
    <w:p w14:paraId="46504C57" w14:textId="77777777" w:rsidR="00105959" w:rsidRDefault="00105959" w:rsidP="00E61406">
      <w:pPr>
        <w:rPr>
          <w:lang w:val="en-US"/>
        </w:rPr>
      </w:pPr>
    </w:p>
    <w:p w14:paraId="7C78E8EB" w14:textId="52892A78" w:rsidR="00105959" w:rsidRDefault="00105959" w:rsidP="00E61406">
      <w:pPr>
        <w:rPr>
          <w:lang w:val="en-US"/>
        </w:rPr>
      </w:pPr>
      <w:proofErr w:type="gramStart"/>
      <w:r>
        <w:rPr>
          <w:lang w:val="en-US"/>
        </w:rPr>
        <w:t>DAY :</w:t>
      </w:r>
      <w:proofErr w:type="gramEnd"/>
      <w:r>
        <w:rPr>
          <w:lang w:val="en-US"/>
        </w:rPr>
        <w:t xml:space="preserve"> 4</w:t>
      </w:r>
    </w:p>
    <w:p w14:paraId="6EF96222" w14:textId="2DDE6C44" w:rsidR="00105959" w:rsidRDefault="00105959" w:rsidP="00E61406">
      <w:pPr>
        <w:rPr>
          <w:lang w:val="en-US"/>
        </w:rPr>
      </w:pPr>
      <w:proofErr w:type="gramStart"/>
      <w:r>
        <w:rPr>
          <w:lang w:val="en-US"/>
        </w:rPr>
        <w:t>SHOULDER:-</w:t>
      </w:r>
      <w:proofErr w:type="gramEnd"/>
    </w:p>
    <w:p w14:paraId="6FC328F5" w14:textId="27DCEC5E" w:rsidR="00105959" w:rsidRDefault="00105959" w:rsidP="00E61406">
      <w:pPr>
        <w:rPr>
          <w:lang w:val="en-US"/>
        </w:rPr>
      </w:pPr>
      <w:commentRangeStart w:id="61"/>
      <w:commentRangeStart w:id="62"/>
      <w:r>
        <w:rPr>
          <w:lang w:val="en-US"/>
        </w:rPr>
        <w:t>BAR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- 2.5 TO </w:t>
      </w:r>
      <w:ins w:id="63" w:author="Tamilselvan C" w:date="2025-07-20T17:15:00Z" w16du:dateUtc="2025-07-20T11:45:00Z">
        <w:r w:rsidR="008D549A">
          <w:rPr>
            <w:lang w:val="en-US"/>
          </w:rPr>
          <w:t>7.5</w:t>
        </w:r>
      </w:ins>
      <w:del w:id="64" w:author="Tamilselvan C" w:date="2025-07-20T17:15:00Z" w16du:dateUtc="2025-07-20T11:45:00Z">
        <w:r w:rsidDel="00177E79">
          <w:rPr>
            <w:lang w:val="en-US"/>
          </w:rPr>
          <w:delText>10</w:delText>
        </w:r>
      </w:del>
      <w:r>
        <w:rPr>
          <w:lang w:val="en-US"/>
        </w:rPr>
        <w:t xml:space="preserve"> KG</w:t>
      </w:r>
    </w:p>
    <w:p w14:paraId="11D21C29" w14:textId="12B8235C" w:rsidR="00105959" w:rsidRDefault="00105959" w:rsidP="00E61406">
      <w:pPr>
        <w:rPr>
          <w:lang w:val="en-US"/>
        </w:rPr>
      </w:pPr>
      <w:r>
        <w:rPr>
          <w:lang w:val="en-US"/>
        </w:rPr>
        <w:t>BENRODE</w:t>
      </w:r>
      <w:ins w:id="65" w:author="Tamilselvan C" w:date="2025-07-17T20:08:00Z" w16du:dateUtc="2025-07-17T14:38:00Z">
        <w:r w:rsidR="00C6611F">
          <w:rPr>
            <w:lang w:val="en-US"/>
          </w:rPr>
          <w:t xml:space="preserve"> or rope</w:t>
        </w:r>
      </w:ins>
      <w:r>
        <w:rPr>
          <w:lang w:val="en-US"/>
        </w:rPr>
        <w:tab/>
      </w:r>
      <w:r>
        <w:rPr>
          <w:lang w:val="en-US"/>
        </w:rPr>
        <w:tab/>
      </w:r>
      <w:del w:id="66" w:author="Tamilselvan C" w:date="2025-07-17T20:08:00Z" w16du:dateUtc="2025-07-17T14:38:00Z">
        <w:r w:rsidDel="00C6611F">
          <w:rPr>
            <w:lang w:val="en-US"/>
          </w:rPr>
          <w:tab/>
        </w:r>
      </w:del>
      <w:r>
        <w:rPr>
          <w:lang w:val="en-US"/>
        </w:rPr>
        <w:t>- 2.5 TO 7.5 KG</w:t>
      </w:r>
      <w:ins w:id="67" w:author="Tamilselvan C" w:date="2025-07-17T20:07:00Z" w16du:dateUtc="2025-07-17T14:37:00Z">
        <w:r w:rsidR="00C6611F">
          <w:rPr>
            <w:lang w:val="en-US"/>
          </w:rPr>
          <w:t xml:space="preserve"> </w:t>
        </w:r>
        <w:proofErr w:type="gramStart"/>
        <w:r w:rsidR="00C6611F">
          <w:rPr>
            <w:lang w:val="en-US"/>
          </w:rPr>
          <w:t xml:space="preserve">or </w:t>
        </w:r>
      </w:ins>
      <w:ins w:id="68" w:author="Tamilselvan C" w:date="2025-07-17T20:08:00Z" w16du:dateUtc="2025-07-17T14:38:00Z">
        <w:r w:rsidR="00C6611F">
          <w:rPr>
            <w:lang w:val="en-US"/>
          </w:rPr>
          <w:t xml:space="preserve"> </w:t>
        </w:r>
        <w:r w:rsidR="00A93756">
          <w:rPr>
            <w:lang w:val="en-US"/>
          </w:rPr>
          <w:t>25</w:t>
        </w:r>
        <w:proofErr w:type="gramEnd"/>
        <w:r w:rsidR="00A93756">
          <w:rPr>
            <w:lang w:val="en-US"/>
          </w:rPr>
          <w:t xml:space="preserve"> to 40 kg</w:t>
        </w:r>
      </w:ins>
    </w:p>
    <w:p w14:paraId="6B920644" w14:textId="0D276EE4" w:rsidR="00105959" w:rsidRDefault="00105959" w:rsidP="00E61406">
      <w:pPr>
        <w:rPr>
          <w:lang w:val="en-US"/>
        </w:rPr>
      </w:pPr>
      <w:r>
        <w:rPr>
          <w:lang w:val="en-US"/>
        </w:rPr>
        <w:t xml:space="preserve">ROPE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- 25 TO 35 KG</w:t>
      </w:r>
    </w:p>
    <w:p w14:paraId="71896E27" w14:textId="269919B5" w:rsidR="00105959" w:rsidRDefault="00105959" w:rsidP="00E61406">
      <w:pPr>
        <w:rPr>
          <w:lang w:val="en-US"/>
        </w:rPr>
      </w:pPr>
      <w:r>
        <w:rPr>
          <w:lang w:val="en-US"/>
        </w:rPr>
        <w:t>ARNOLD PRESS</w:t>
      </w:r>
      <w:r>
        <w:rPr>
          <w:lang w:val="en-US"/>
        </w:rPr>
        <w:tab/>
      </w:r>
      <w:r>
        <w:rPr>
          <w:lang w:val="en-US"/>
        </w:rPr>
        <w:tab/>
        <w:t xml:space="preserve">- 6 TO </w:t>
      </w:r>
      <w:ins w:id="69" w:author="Tamilselvan C" w:date="2025-07-17T20:08:00Z" w16du:dateUtc="2025-07-17T14:38:00Z">
        <w:r w:rsidR="00A93756">
          <w:rPr>
            <w:lang w:val="en-US"/>
          </w:rPr>
          <w:t>10</w:t>
        </w:r>
      </w:ins>
      <w:del w:id="70" w:author="Tamilselvan C" w:date="2025-07-17T20:08:00Z" w16du:dateUtc="2025-07-17T14:38:00Z">
        <w:r w:rsidDel="00A93756">
          <w:rPr>
            <w:lang w:val="en-US"/>
          </w:rPr>
          <w:delText xml:space="preserve">8 </w:delText>
        </w:r>
      </w:del>
      <w:r>
        <w:rPr>
          <w:lang w:val="en-US"/>
        </w:rPr>
        <w:t>KG</w:t>
      </w:r>
    </w:p>
    <w:p w14:paraId="0325164D" w14:textId="6868BAE7" w:rsidR="00105959" w:rsidRDefault="00811813" w:rsidP="00E61406">
      <w:pPr>
        <w:rPr>
          <w:lang w:val="en-US"/>
        </w:rPr>
      </w:pPr>
      <w:r>
        <w:rPr>
          <w:lang w:val="en-US"/>
        </w:rPr>
        <w:t>TRAPS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- 10 TO 15 KG</w:t>
      </w:r>
      <w:commentRangeEnd w:id="61"/>
      <w:r>
        <w:rPr>
          <w:rStyle w:val="CommentReference"/>
          <w:sz w:val="24"/>
          <w:szCs w:val="24"/>
          <w:lang w:val="en-US"/>
        </w:rPr>
        <w:commentReference w:id="61"/>
      </w:r>
      <w:commentRangeEnd w:id="62"/>
      <w:r w:rsidR="00A1604A">
        <w:rPr>
          <w:rStyle w:val="CommentReference"/>
          <w:sz w:val="24"/>
          <w:szCs w:val="24"/>
          <w:lang w:val="en-US"/>
        </w:rPr>
        <w:commentReference w:id="62"/>
      </w:r>
    </w:p>
    <w:p w14:paraId="06F749B3" w14:textId="77777777" w:rsidR="00105959" w:rsidRDefault="00105959" w:rsidP="00E61406">
      <w:pPr>
        <w:rPr>
          <w:lang w:val="en-US"/>
        </w:rPr>
      </w:pPr>
    </w:p>
    <w:p w14:paraId="292A8D63" w14:textId="75C70F3A" w:rsidR="00105959" w:rsidRDefault="00105959" w:rsidP="00E61406">
      <w:pPr>
        <w:rPr>
          <w:lang w:val="en-US"/>
        </w:rPr>
      </w:pPr>
      <w:commentRangeStart w:id="71"/>
      <w:r>
        <w:rPr>
          <w:lang w:val="en-US"/>
        </w:rPr>
        <w:t>BAR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- 2.5 TO </w:t>
      </w:r>
      <w:ins w:id="72" w:author="Tamilselvan C" w:date="2025-07-20T17:15:00Z" w16du:dateUtc="2025-07-20T11:45:00Z">
        <w:r w:rsidR="008D549A">
          <w:rPr>
            <w:lang w:val="en-US"/>
          </w:rPr>
          <w:t>7.5</w:t>
        </w:r>
      </w:ins>
      <w:del w:id="73" w:author="Tamilselvan C" w:date="2025-07-20T17:15:00Z" w16du:dateUtc="2025-07-20T11:45:00Z">
        <w:r w:rsidDel="008D549A">
          <w:rPr>
            <w:lang w:val="en-US"/>
          </w:rPr>
          <w:delText>10</w:delText>
        </w:r>
      </w:del>
      <w:r>
        <w:rPr>
          <w:lang w:val="en-US"/>
        </w:rPr>
        <w:t>KG</w:t>
      </w:r>
    </w:p>
    <w:p w14:paraId="454BA9DF" w14:textId="5416D786" w:rsidR="00105959" w:rsidRDefault="00105959" w:rsidP="00E61406">
      <w:pPr>
        <w:rPr>
          <w:lang w:val="en-US"/>
        </w:rPr>
      </w:pPr>
      <w:r>
        <w:rPr>
          <w:lang w:val="en-US"/>
        </w:rPr>
        <w:t>BAR BACK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- 2.5 TO 7.5 KG</w:t>
      </w:r>
    </w:p>
    <w:p w14:paraId="28763E10" w14:textId="21F15450" w:rsidR="00105959" w:rsidRDefault="00105959" w:rsidP="00E61406">
      <w:pPr>
        <w:rPr>
          <w:lang w:val="en-US"/>
        </w:rPr>
      </w:pPr>
      <w:r>
        <w:rPr>
          <w:lang w:val="en-US"/>
        </w:rPr>
        <w:t>FRONT RISE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- 5 TO 7.5 KG</w:t>
      </w:r>
    </w:p>
    <w:p w14:paraId="1ED75458" w14:textId="13D5CED5" w:rsidR="00105959" w:rsidRDefault="00105959" w:rsidP="00E61406">
      <w:pPr>
        <w:rPr>
          <w:lang w:val="en-US"/>
        </w:rPr>
      </w:pPr>
      <w:r>
        <w:rPr>
          <w:lang w:val="en-US"/>
        </w:rPr>
        <w:t>SIDE RISE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- 5 TO 7.5 KG</w:t>
      </w:r>
    </w:p>
    <w:p w14:paraId="38CE7B98" w14:textId="3C22FB96" w:rsidR="00105959" w:rsidRDefault="00105959" w:rsidP="00E61406">
      <w:pPr>
        <w:rPr>
          <w:lang w:val="en-US"/>
        </w:rPr>
      </w:pPr>
      <w:r>
        <w:rPr>
          <w:lang w:val="en-US"/>
        </w:rPr>
        <w:t>PRESS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- 6 TO 10 KG</w:t>
      </w:r>
      <w:commentRangeEnd w:id="71"/>
      <w:r w:rsidR="00454FFB">
        <w:rPr>
          <w:rStyle w:val="CommentReference"/>
          <w:sz w:val="24"/>
          <w:szCs w:val="24"/>
          <w:lang w:val="en-US"/>
        </w:rPr>
        <w:commentReference w:id="71"/>
      </w:r>
    </w:p>
    <w:p w14:paraId="05B71F59" w14:textId="40B953C9" w:rsidR="00105959" w:rsidRDefault="00455E6A" w:rsidP="00E61406">
      <w:pPr>
        <w:rPr>
          <w:ins w:id="74" w:author="Tamilselvan C" w:date="2025-07-16T15:29:00Z" w16du:dateUtc="2025-07-16T09:59:00Z"/>
          <w:lang w:val="en-US"/>
        </w:rPr>
      </w:pPr>
      <w:proofErr w:type="gramStart"/>
      <w:ins w:id="75" w:author="Tamilselvan C" w:date="2025-07-16T15:29:00Z" w16du:dateUtc="2025-07-16T09:59:00Z">
        <w:r>
          <w:rPr>
            <w:lang w:val="en-US"/>
          </w:rPr>
          <w:lastRenderedPageBreak/>
          <w:t>DAY :</w:t>
        </w:r>
        <w:proofErr w:type="gramEnd"/>
        <w:r>
          <w:rPr>
            <w:lang w:val="en-US"/>
          </w:rPr>
          <w:t xml:space="preserve"> 5</w:t>
        </w:r>
      </w:ins>
    </w:p>
    <w:p w14:paraId="6100E76E" w14:textId="77777777" w:rsidR="00CD46F9" w:rsidRDefault="00455E6A" w:rsidP="00E61406">
      <w:pPr>
        <w:rPr>
          <w:ins w:id="76" w:author="Tamilselvan C" w:date="2025-07-16T15:30:00Z" w16du:dateUtc="2025-07-16T10:00:00Z"/>
          <w:lang w:val="en-US"/>
        </w:rPr>
      </w:pPr>
      <w:proofErr w:type="gramStart"/>
      <w:ins w:id="77" w:author="Tamilselvan C" w:date="2025-07-16T15:29:00Z" w16du:dateUtc="2025-07-16T09:59:00Z">
        <w:r>
          <w:rPr>
            <w:lang w:val="en-US"/>
          </w:rPr>
          <w:t>TRICEPS</w:t>
        </w:r>
      </w:ins>
      <w:ins w:id="78" w:author="Tamilselvan C" w:date="2025-07-16T15:30:00Z" w16du:dateUtc="2025-07-16T10:00:00Z">
        <w:r w:rsidR="00CD46F9">
          <w:rPr>
            <w:lang w:val="en-US"/>
          </w:rPr>
          <w:t xml:space="preserve"> :</w:t>
        </w:r>
        <w:proofErr w:type="gramEnd"/>
        <w:r w:rsidR="00CD46F9">
          <w:rPr>
            <w:lang w:val="en-US"/>
          </w:rPr>
          <w:t>-</w:t>
        </w:r>
      </w:ins>
    </w:p>
    <w:p w14:paraId="3F259D9D" w14:textId="77777777" w:rsidR="00707A90" w:rsidRDefault="00136CFC" w:rsidP="00E61406">
      <w:pPr>
        <w:rPr>
          <w:ins w:id="79" w:author="Tamilselvan C" w:date="2025-07-16T15:31:00Z" w16du:dateUtc="2025-07-16T10:01:00Z"/>
          <w:lang w:val="en-US"/>
        </w:rPr>
      </w:pPr>
      <w:commentRangeStart w:id="80"/>
      <w:commentRangeStart w:id="81"/>
      <w:ins w:id="82" w:author="Tamilselvan C" w:date="2025-07-16T15:30:00Z" w16du:dateUtc="2025-07-16T10:00:00Z">
        <w:r>
          <w:rPr>
            <w:lang w:val="en-US"/>
          </w:rPr>
          <w:t xml:space="preserve">BENDRODE </w:t>
        </w:r>
        <w:r w:rsidR="00707A90">
          <w:rPr>
            <w:lang w:val="en-US"/>
          </w:rPr>
          <w:t>TRI</w:t>
        </w:r>
      </w:ins>
      <w:ins w:id="83" w:author="Tamilselvan C" w:date="2025-07-16T15:31:00Z" w16du:dateUtc="2025-07-16T10:01:00Z">
        <w:r w:rsidR="00707A90">
          <w:rPr>
            <w:lang w:val="en-US"/>
          </w:rPr>
          <w:t>CEPS</w:t>
        </w:r>
        <w:r w:rsidR="00707A90">
          <w:rPr>
            <w:lang w:val="en-US"/>
          </w:rPr>
          <w:tab/>
          <w:t>- 0 TO 2.5KG</w:t>
        </w:r>
      </w:ins>
    </w:p>
    <w:p w14:paraId="6518225A" w14:textId="2BFC1081" w:rsidR="00707A90" w:rsidRDefault="00707A90" w:rsidP="00E61406">
      <w:pPr>
        <w:rPr>
          <w:ins w:id="84" w:author="Tamilselvan C" w:date="2025-07-16T15:31:00Z" w16du:dateUtc="2025-07-16T10:01:00Z"/>
          <w:lang w:val="en-US"/>
        </w:rPr>
      </w:pPr>
      <w:ins w:id="85" w:author="Tamilselvan C" w:date="2025-07-16T15:31:00Z" w16du:dateUtc="2025-07-16T10:01:00Z">
        <w:r>
          <w:rPr>
            <w:lang w:val="en-US"/>
          </w:rPr>
          <w:t>FRONT PUSH</w:t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  <w:t>- 2</w:t>
        </w:r>
      </w:ins>
      <w:ins w:id="86" w:author="Tamilselvan C" w:date="2025-07-20T17:12:00Z" w16du:dateUtc="2025-07-20T11:42:00Z">
        <w:r w:rsidR="004E4657">
          <w:rPr>
            <w:lang w:val="en-US"/>
          </w:rPr>
          <w:t>5</w:t>
        </w:r>
      </w:ins>
      <w:ins w:id="87" w:author="Tamilselvan C" w:date="2025-07-16T15:31:00Z" w16du:dateUtc="2025-07-16T10:01:00Z">
        <w:r>
          <w:rPr>
            <w:lang w:val="en-US"/>
          </w:rPr>
          <w:t xml:space="preserve"> TO 35 KG</w:t>
        </w:r>
      </w:ins>
    </w:p>
    <w:p w14:paraId="2F4CE6DE" w14:textId="77777777" w:rsidR="0093273A" w:rsidRDefault="0093273A" w:rsidP="00E61406">
      <w:pPr>
        <w:rPr>
          <w:ins w:id="88" w:author="Tamilselvan C" w:date="2025-07-16T15:32:00Z" w16du:dateUtc="2025-07-16T10:02:00Z"/>
          <w:lang w:val="en-US"/>
        </w:rPr>
      </w:pPr>
      <w:ins w:id="89" w:author="Tamilselvan C" w:date="2025-07-16T15:31:00Z" w16du:dateUtc="2025-07-16T10:01:00Z">
        <w:r>
          <w:rPr>
            <w:lang w:val="en-US"/>
          </w:rPr>
          <w:t>OPPOSITE PUSH</w:t>
        </w:r>
        <w:r>
          <w:rPr>
            <w:lang w:val="en-US"/>
          </w:rPr>
          <w:tab/>
        </w:r>
        <w:r>
          <w:rPr>
            <w:lang w:val="en-US"/>
          </w:rPr>
          <w:tab/>
        </w:r>
      </w:ins>
      <w:ins w:id="90" w:author="Tamilselvan C" w:date="2025-07-16T15:32:00Z" w16du:dateUtc="2025-07-16T10:02:00Z">
        <w:r>
          <w:rPr>
            <w:lang w:val="en-US"/>
          </w:rPr>
          <w:t xml:space="preserve"> </w:t>
        </w:r>
      </w:ins>
      <w:ins w:id="91" w:author="Tamilselvan C" w:date="2025-07-16T15:31:00Z" w16du:dateUtc="2025-07-16T10:01:00Z">
        <w:r>
          <w:rPr>
            <w:lang w:val="en-US"/>
          </w:rPr>
          <w:t>-</w:t>
        </w:r>
      </w:ins>
      <w:ins w:id="92" w:author="Tamilselvan C" w:date="2025-07-16T15:32:00Z" w16du:dateUtc="2025-07-16T10:02:00Z">
        <w:r>
          <w:rPr>
            <w:lang w:val="en-US"/>
          </w:rPr>
          <w:t xml:space="preserve"> 20 TO 30 KG</w:t>
        </w:r>
      </w:ins>
    </w:p>
    <w:p w14:paraId="69ABDD8E" w14:textId="2A78E90A" w:rsidR="000E491F" w:rsidRDefault="0093273A" w:rsidP="00E61406">
      <w:pPr>
        <w:rPr>
          <w:ins w:id="93" w:author="Tamilselvan C" w:date="2025-07-16T15:32:00Z" w16du:dateUtc="2025-07-16T10:02:00Z"/>
          <w:lang w:val="en-US"/>
        </w:rPr>
      </w:pPr>
      <w:ins w:id="94" w:author="Tamilselvan C" w:date="2025-07-16T15:32:00Z" w16du:dateUtc="2025-07-16T10:02:00Z">
        <w:r>
          <w:rPr>
            <w:lang w:val="en-US"/>
          </w:rPr>
          <w:t xml:space="preserve">KICK BACK </w:t>
        </w:r>
        <w:r w:rsidR="000E491F">
          <w:rPr>
            <w:lang w:val="en-US"/>
          </w:rPr>
          <w:tab/>
        </w:r>
        <w:r w:rsidR="000E491F">
          <w:rPr>
            <w:lang w:val="en-US"/>
          </w:rPr>
          <w:tab/>
        </w:r>
        <w:r w:rsidR="000E491F">
          <w:rPr>
            <w:lang w:val="en-US"/>
          </w:rPr>
          <w:tab/>
          <w:t xml:space="preserve"> - </w:t>
        </w:r>
      </w:ins>
      <w:ins w:id="95" w:author="Tamilselvan C" w:date="2025-07-20T17:13:00Z" w16du:dateUtc="2025-07-20T11:43:00Z">
        <w:r w:rsidR="00EA3EA6">
          <w:rPr>
            <w:lang w:val="en-US"/>
          </w:rPr>
          <w:t>6</w:t>
        </w:r>
      </w:ins>
      <w:ins w:id="96" w:author="Tamilselvan C" w:date="2025-07-16T15:32:00Z" w16du:dateUtc="2025-07-16T10:02:00Z">
        <w:r w:rsidR="000E491F">
          <w:rPr>
            <w:lang w:val="en-US"/>
          </w:rPr>
          <w:t xml:space="preserve"> TO </w:t>
        </w:r>
      </w:ins>
      <w:ins w:id="97" w:author="Tamilselvan C" w:date="2025-07-20T17:13:00Z" w16du:dateUtc="2025-07-20T11:43:00Z">
        <w:r w:rsidR="00EA3EA6">
          <w:rPr>
            <w:lang w:val="en-US"/>
          </w:rPr>
          <w:t>10</w:t>
        </w:r>
      </w:ins>
      <w:ins w:id="98" w:author="Tamilselvan C" w:date="2025-07-16T15:32:00Z" w16du:dateUtc="2025-07-16T10:02:00Z">
        <w:r w:rsidR="000E491F">
          <w:rPr>
            <w:lang w:val="en-US"/>
          </w:rPr>
          <w:t xml:space="preserve"> KG</w:t>
        </w:r>
      </w:ins>
    </w:p>
    <w:p w14:paraId="23655502" w14:textId="68CAF8BD" w:rsidR="00455E6A" w:rsidRDefault="000E491F" w:rsidP="00E61406">
      <w:pPr>
        <w:rPr>
          <w:ins w:id="99" w:author="Tamilselvan C" w:date="2025-07-16T15:33:00Z" w16du:dateUtc="2025-07-16T10:03:00Z"/>
          <w:lang w:val="en-US"/>
        </w:rPr>
      </w:pPr>
      <w:ins w:id="100" w:author="Tamilselvan C" w:date="2025-07-16T15:32:00Z" w16du:dateUtc="2025-07-16T10:02:00Z">
        <w:r>
          <w:rPr>
            <w:lang w:val="en-US"/>
          </w:rPr>
          <w:t xml:space="preserve">SIT PULL </w:t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  <w:t xml:space="preserve"> - 5 TO 10 KG</w:t>
        </w:r>
      </w:ins>
      <w:ins w:id="101" w:author="Tamilselvan C" w:date="2025-07-16T15:29:00Z" w16du:dateUtc="2025-07-16T09:59:00Z">
        <w:r w:rsidR="00CD46F9">
          <w:rPr>
            <w:lang w:val="en-US"/>
          </w:rPr>
          <w:t xml:space="preserve"> </w:t>
        </w:r>
      </w:ins>
      <w:commentRangeEnd w:id="80"/>
      <w:r w:rsidR="00D16A30">
        <w:rPr>
          <w:rStyle w:val="CommentReference"/>
          <w:sz w:val="24"/>
          <w:szCs w:val="24"/>
          <w:lang w:val="en-US"/>
        </w:rPr>
        <w:commentReference w:id="80"/>
      </w:r>
      <w:commentRangeEnd w:id="81"/>
      <w:r w:rsidR="00F3591D">
        <w:rPr>
          <w:rStyle w:val="CommentReference"/>
          <w:sz w:val="24"/>
          <w:szCs w:val="24"/>
          <w:lang w:val="en-US"/>
        </w:rPr>
        <w:commentReference w:id="81"/>
      </w:r>
    </w:p>
    <w:p w14:paraId="6F0C4452" w14:textId="77777777" w:rsidR="00D16A30" w:rsidRDefault="00D16A30" w:rsidP="00E61406">
      <w:pPr>
        <w:rPr>
          <w:ins w:id="102" w:author="Tamilselvan C" w:date="2025-07-16T15:33:00Z" w16du:dateUtc="2025-07-16T10:03:00Z"/>
          <w:lang w:val="en-US"/>
        </w:rPr>
      </w:pPr>
    </w:p>
    <w:p w14:paraId="3F24176F" w14:textId="77777777" w:rsidR="00D16A30" w:rsidRDefault="00D16A30" w:rsidP="00D16A30">
      <w:pPr>
        <w:rPr>
          <w:ins w:id="103" w:author="Tamilselvan C" w:date="2025-07-16T15:39:00Z" w16du:dateUtc="2025-07-16T10:09:00Z"/>
          <w:lang w:val="en-US"/>
        </w:rPr>
      </w:pPr>
      <w:commentRangeStart w:id="104"/>
      <w:ins w:id="105" w:author="Tamilselvan C" w:date="2025-07-16T15:33:00Z" w16du:dateUtc="2025-07-16T10:03:00Z">
        <w:r>
          <w:rPr>
            <w:lang w:val="en-US"/>
          </w:rPr>
          <w:t>BENDRODE TRICEPS</w:t>
        </w:r>
        <w:r>
          <w:rPr>
            <w:lang w:val="en-US"/>
          </w:rPr>
          <w:tab/>
          <w:t>- 0 TO 2.5KG</w:t>
        </w:r>
      </w:ins>
    </w:p>
    <w:p w14:paraId="7706E250" w14:textId="5ACBB131" w:rsidR="00DD4596" w:rsidRDefault="0040047B" w:rsidP="00D16A30">
      <w:pPr>
        <w:rPr>
          <w:ins w:id="106" w:author="Tamilselvan C" w:date="2025-07-16T15:40:00Z" w16du:dateUtc="2025-07-16T10:10:00Z"/>
          <w:lang w:val="en-US"/>
        </w:rPr>
      </w:pPr>
      <w:ins w:id="107" w:author="Tamilselvan C" w:date="2025-07-16T15:39:00Z" w16du:dateUtc="2025-07-16T10:09:00Z">
        <w:r>
          <w:rPr>
            <w:lang w:val="en-US"/>
          </w:rPr>
          <w:t>BACK PUSHDOWN</w:t>
        </w:r>
        <w:r>
          <w:rPr>
            <w:lang w:val="en-US"/>
          </w:rPr>
          <w:tab/>
        </w:r>
        <w:r>
          <w:rPr>
            <w:lang w:val="en-US"/>
          </w:rPr>
          <w:tab/>
          <w:t xml:space="preserve">- </w:t>
        </w:r>
        <w:r w:rsidR="00E76241">
          <w:rPr>
            <w:lang w:val="en-US"/>
          </w:rPr>
          <w:t xml:space="preserve">5 TO </w:t>
        </w:r>
      </w:ins>
      <w:ins w:id="108" w:author="Tamilselvan C" w:date="2025-07-16T15:40:00Z" w16du:dateUtc="2025-07-16T10:10:00Z">
        <w:r w:rsidR="00E76241">
          <w:rPr>
            <w:lang w:val="en-US"/>
          </w:rPr>
          <w:t>7.5 KG</w:t>
        </w:r>
      </w:ins>
    </w:p>
    <w:p w14:paraId="4625F555" w14:textId="48BE2184" w:rsidR="00E76241" w:rsidRDefault="003A4019" w:rsidP="00D16A30">
      <w:pPr>
        <w:rPr>
          <w:ins w:id="109" w:author="Tamilselvan C" w:date="2025-07-16T15:40:00Z" w16du:dateUtc="2025-07-16T10:10:00Z"/>
          <w:lang w:val="en-US"/>
        </w:rPr>
      </w:pPr>
      <w:ins w:id="110" w:author="Tamilselvan C" w:date="2025-07-16T15:40:00Z" w16du:dateUtc="2025-07-16T10:10:00Z">
        <w:r>
          <w:rPr>
            <w:lang w:val="en-US"/>
          </w:rPr>
          <w:t>ROPE PULL DOWN</w:t>
        </w:r>
        <w:r>
          <w:rPr>
            <w:lang w:val="en-US"/>
          </w:rPr>
          <w:tab/>
        </w:r>
        <w:r>
          <w:rPr>
            <w:lang w:val="en-US"/>
          </w:rPr>
          <w:tab/>
          <w:t>- 25 TO 35 KG</w:t>
        </w:r>
      </w:ins>
    </w:p>
    <w:p w14:paraId="469FCDEA" w14:textId="266AA977" w:rsidR="003A4019" w:rsidRDefault="00876484" w:rsidP="00D16A30">
      <w:pPr>
        <w:rPr>
          <w:ins w:id="111" w:author="Tamilselvan C" w:date="2025-07-16T15:41:00Z" w16du:dateUtc="2025-07-16T10:11:00Z"/>
          <w:lang w:val="en-US"/>
        </w:rPr>
      </w:pPr>
      <w:ins w:id="112" w:author="Tamilselvan C" w:date="2025-07-16T15:41:00Z" w16du:dateUtc="2025-07-16T10:11:00Z">
        <w:r>
          <w:rPr>
            <w:lang w:val="en-US"/>
          </w:rPr>
          <w:t xml:space="preserve">SINGLE HAND KICK </w:t>
        </w:r>
        <w:r>
          <w:rPr>
            <w:lang w:val="en-US"/>
          </w:rPr>
          <w:tab/>
        </w:r>
        <w:r>
          <w:rPr>
            <w:lang w:val="en-US"/>
          </w:rPr>
          <w:tab/>
          <w:t xml:space="preserve">- </w:t>
        </w:r>
        <w:r w:rsidR="00E84C1C">
          <w:rPr>
            <w:lang w:val="en-US"/>
          </w:rPr>
          <w:t>6 TO 8 KG</w:t>
        </w:r>
      </w:ins>
    </w:p>
    <w:p w14:paraId="683FC805" w14:textId="7CC58193" w:rsidR="00E84C1C" w:rsidRDefault="00E84C1C" w:rsidP="00D16A30">
      <w:pPr>
        <w:rPr>
          <w:ins w:id="113" w:author="Tamilselvan C" w:date="2025-07-16T15:41:00Z" w16du:dateUtc="2025-07-16T10:11:00Z"/>
          <w:lang w:val="en-US"/>
        </w:rPr>
      </w:pPr>
      <w:ins w:id="114" w:author="Tamilselvan C" w:date="2025-07-16T15:41:00Z" w16du:dateUtc="2025-07-16T10:11:00Z">
        <w:r>
          <w:rPr>
            <w:lang w:val="en-US"/>
          </w:rPr>
          <w:t xml:space="preserve">SIT MACHINE </w:t>
        </w:r>
        <w:r w:rsidR="00F20F20">
          <w:rPr>
            <w:lang w:val="en-US"/>
          </w:rPr>
          <w:t>PULL</w:t>
        </w:r>
        <w:r w:rsidR="00F20F20">
          <w:rPr>
            <w:lang w:val="en-US"/>
          </w:rPr>
          <w:tab/>
        </w:r>
        <w:r w:rsidR="00F20F20">
          <w:rPr>
            <w:lang w:val="en-US"/>
          </w:rPr>
          <w:tab/>
        </w:r>
      </w:ins>
      <w:ins w:id="115" w:author="Tamilselvan C" w:date="2025-07-16T15:42:00Z" w16du:dateUtc="2025-07-16T10:12:00Z">
        <w:r w:rsidR="00F20F20">
          <w:rPr>
            <w:lang w:val="en-US"/>
          </w:rPr>
          <w:t xml:space="preserve">- </w:t>
        </w:r>
      </w:ins>
      <w:ins w:id="116" w:author="Tamilselvan C" w:date="2025-08-01T10:24:00Z" w16du:dateUtc="2025-08-01T04:54:00Z">
        <w:r w:rsidR="00326DE8">
          <w:rPr>
            <w:lang w:val="en-US"/>
          </w:rPr>
          <w:t>2</w:t>
        </w:r>
      </w:ins>
      <w:ins w:id="117" w:author="Tamilselvan C" w:date="2025-07-16T15:42:00Z" w16du:dateUtc="2025-07-16T10:12:00Z">
        <w:r w:rsidR="00F20F20">
          <w:rPr>
            <w:lang w:val="en-US"/>
          </w:rPr>
          <w:t xml:space="preserve">5 TO </w:t>
        </w:r>
      </w:ins>
      <w:ins w:id="118" w:author="Tamilselvan C" w:date="2025-08-01T10:24:00Z" w16du:dateUtc="2025-08-01T04:54:00Z">
        <w:r w:rsidR="00326DE8">
          <w:rPr>
            <w:lang w:val="en-US"/>
          </w:rPr>
          <w:t>40</w:t>
        </w:r>
      </w:ins>
      <w:ins w:id="119" w:author="Tamilselvan C" w:date="2025-07-16T15:42:00Z" w16du:dateUtc="2025-07-16T10:12:00Z">
        <w:r w:rsidR="00F20F20">
          <w:rPr>
            <w:lang w:val="en-US"/>
          </w:rPr>
          <w:t xml:space="preserve"> KG</w:t>
        </w:r>
      </w:ins>
      <w:commentRangeEnd w:id="104"/>
      <w:r w:rsidR="00540E35">
        <w:rPr>
          <w:rStyle w:val="CommentReference"/>
          <w:sz w:val="24"/>
          <w:szCs w:val="24"/>
          <w:lang w:val="en-US"/>
        </w:rPr>
        <w:commentReference w:id="104"/>
      </w:r>
    </w:p>
    <w:p w14:paraId="6D72D6E0" w14:textId="77777777" w:rsidR="00E84C1C" w:rsidRDefault="00E84C1C" w:rsidP="00D16A30">
      <w:pPr>
        <w:rPr>
          <w:ins w:id="120" w:author="Tamilselvan C" w:date="2025-07-16T15:33:00Z" w16du:dateUtc="2025-07-16T10:03:00Z"/>
          <w:lang w:val="en-US"/>
        </w:rPr>
      </w:pPr>
    </w:p>
    <w:p w14:paraId="6BB2B715" w14:textId="77777777" w:rsidR="00D16A30" w:rsidRDefault="00D16A30" w:rsidP="00E61406">
      <w:pPr>
        <w:rPr>
          <w:lang w:val="en-US"/>
        </w:rPr>
      </w:pPr>
    </w:p>
    <w:p w14:paraId="5FB457E7" w14:textId="77777777" w:rsidR="00E61406" w:rsidRDefault="00E61406">
      <w:pPr>
        <w:rPr>
          <w:lang w:val="en-US"/>
        </w:rPr>
      </w:pPr>
    </w:p>
    <w:p w14:paraId="78D99EF6" w14:textId="77777777" w:rsidR="001F0F3D" w:rsidRDefault="001F0F3D">
      <w:pPr>
        <w:rPr>
          <w:lang w:val="en-US"/>
        </w:rPr>
      </w:pPr>
    </w:p>
    <w:p w14:paraId="41E270C4" w14:textId="77777777" w:rsidR="00E61406" w:rsidRDefault="00E61406">
      <w:pPr>
        <w:rPr>
          <w:lang w:val="en-US"/>
        </w:rPr>
      </w:pPr>
    </w:p>
    <w:p w14:paraId="52CD3B8F" w14:textId="77777777" w:rsidR="001F0F3D" w:rsidRPr="000B03B5" w:rsidRDefault="001F0F3D">
      <w:pPr>
        <w:rPr>
          <w:lang w:val="en-US"/>
        </w:rPr>
      </w:pPr>
    </w:p>
    <w:sectPr w:rsidR="001F0F3D" w:rsidRPr="000B03B5" w:rsidSect="00E6140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milselvan C" w:date="2025-07-16T12:10:00Z" w:initials="TC">
    <w:p w14:paraId="5D239516" w14:textId="77777777" w:rsidR="003D796F" w:rsidRDefault="003D796F" w:rsidP="003D796F">
      <w:pPr>
        <w:pStyle w:val="CommentText"/>
      </w:pPr>
      <w:r>
        <w:rPr>
          <w:rStyle w:val="CommentReference"/>
        </w:rPr>
        <w:annotationRef/>
      </w:r>
      <w:r>
        <w:t>MODEL 2</w:t>
      </w:r>
    </w:p>
  </w:comment>
  <w:comment w:id="1" w:author="Tamilselvan C" w:date="2025-07-16T15:51:00Z" w:initials="TC">
    <w:p w14:paraId="59E8975B" w14:textId="77777777" w:rsidR="00D24030" w:rsidRDefault="00540E35" w:rsidP="00D24030">
      <w:pPr>
        <w:pStyle w:val="CommentText"/>
      </w:pPr>
      <w:r>
        <w:rPr>
          <w:rStyle w:val="CommentReference"/>
        </w:rPr>
        <w:annotationRef/>
      </w:r>
      <w:r w:rsidR="00D24030">
        <w:t>FINISH</w:t>
      </w:r>
    </w:p>
    <w:p w14:paraId="789014FE" w14:textId="77777777" w:rsidR="00D24030" w:rsidRDefault="00D24030" w:rsidP="00D24030">
      <w:pPr>
        <w:pStyle w:val="CommentText"/>
      </w:pPr>
      <w:r>
        <w:br/>
        <w:t>WEEK - 1</w:t>
      </w:r>
    </w:p>
  </w:comment>
  <w:comment w:id="5" w:author="Tamilselvan C" w:date="2025-07-16T12:59:00Z" w:initials="TC">
    <w:p w14:paraId="564A2574" w14:textId="77777777" w:rsidR="00154BEE" w:rsidRDefault="00455E6A" w:rsidP="00154BEE">
      <w:pPr>
        <w:pStyle w:val="CommentText"/>
      </w:pPr>
      <w:r>
        <w:rPr>
          <w:rStyle w:val="CommentReference"/>
        </w:rPr>
        <w:annotationRef/>
      </w:r>
      <w:r w:rsidR="00154BEE">
        <w:t>MODEL 1</w:t>
      </w:r>
      <w:r w:rsidR="00154BEE">
        <w:br/>
        <w:t>WEEK-3</w:t>
      </w:r>
      <w:r w:rsidR="00154BEE">
        <w:br/>
      </w:r>
      <w:r w:rsidR="00154BEE">
        <w:br/>
      </w:r>
    </w:p>
  </w:comment>
  <w:comment w:id="6" w:author="Tamilselvan C" w:date="2025-07-23T14:02:00Z" w:initials="TC">
    <w:p w14:paraId="55F9E51C" w14:textId="069C9D1E" w:rsidR="00164480" w:rsidRDefault="00164480" w:rsidP="00164480">
      <w:pPr>
        <w:pStyle w:val="CommentText"/>
      </w:pPr>
      <w:r>
        <w:rPr>
          <w:rStyle w:val="CommentReference"/>
        </w:rPr>
        <w:annotationRef/>
      </w:r>
      <w:r>
        <w:t>Finish</w:t>
      </w:r>
    </w:p>
    <w:p w14:paraId="3ADFD474" w14:textId="77777777" w:rsidR="00164480" w:rsidRDefault="00164480" w:rsidP="00164480">
      <w:pPr>
        <w:pStyle w:val="CommentText"/>
      </w:pPr>
      <w:r>
        <w:br/>
      </w:r>
    </w:p>
  </w:comment>
  <w:comment w:id="35" w:author="Tamilselvan C" w:date="2025-07-16T12:19:00Z" w:initials="TC">
    <w:p w14:paraId="25A318FA" w14:textId="30C3D289" w:rsidR="001F0F3D" w:rsidRDefault="001F0F3D" w:rsidP="001F0F3D">
      <w:pPr>
        <w:pStyle w:val="CommentText"/>
      </w:pPr>
      <w:r>
        <w:rPr>
          <w:rStyle w:val="CommentReference"/>
        </w:rPr>
        <w:annotationRef/>
      </w:r>
      <w:r>
        <w:t>MODEL 2</w:t>
      </w:r>
    </w:p>
    <w:p w14:paraId="06003126" w14:textId="77777777" w:rsidR="001F0F3D" w:rsidRDefault="001F0F3D" w:rsidP="001F0F3D">
      <w:pPr>
        <w:pStyle w:val="CommentText"/>
      </w:pPr>
      <w:r>
        <w:t xml:space="preserve"> </w:t>
      </w:r>
    </w:p>
  </w:comment>
  <w:comment w:id="36" w:author="Tamilselvan C" w:date="2025-07-16T15:51:00Z" w:initials="TC">
    <w:p w14:paraId="19F8CBE0" w14:textId="77777777" w:rsidR="00540E35" w:rsidRDefault="00540E35" w:rsidP="00540E35">
      <w:pPr>
        <w:pStyle w:val="CommentText"/>
      </w:pPr>
      <w:r>
        <w:rPr>
          <w:rStyle w:val="CommentReference"/>
        </w:rPr>
        <w:annotationRef/>
      </w:r>
      <w:r>
        <w:t>FINISH</w:t>
      </w:r>
      <w:r>
        <w:br/>
      </w:r>
    </w:p>
  </w:comment>
  <w:comment w:id="37" w:author="Tamilselvan C" w:date="2025-07-16T12:26:00Z" w:initials="TC">
    <w:p w14:paraId="6057F8E5" w14:textId="77777777" w:rsidR="0037759B" w:rsidRDefault="00E61406" w:rsidP="0037759B">
      <w:pPr>
        <w:pStyle w:val="CommentText"/>
      </w:pPr>
      <w:r>
        <w:rPr>
          <w:rStyle w:val="CommentReference"/>
        </w:rPr>
        <w:annotationRef/>
      </w:r>
      <w:r w:rsidR="0037759B">
        <w:t>MODEL 3</w:t>
      </w:r>
      <w:r w:rsidR="0037759B">
        <w:br/>
      </w:r>
    </w:p>
  </w:comment>
  <w:comment w:id="38" w:author="Tamilselvan C" w:date="2025-07-23T14:03:00Z" w:initials="TC">
    <w:p w14:paraId="2F2FF452" w14:textId="3C5611A3" w:rsidR="00C738AE" w:rsidRDefault="00C738AE" w:rsidP="00C738AE">
      <w:pPr>
        <w:pStyle w:val="CommentText"/>
      </w:pPr>
      <w:r>
        <w:rPr>
          <w:rStyle w:val="CommentReference"/>
        </w:rPr>
        <w:annotationRef/>
      </w:r>
      <w:r>
        <w:t>Finish</w:t>
      </w:r>
    </w:p>
    <w:p w14:paraId="2148A2C1" w14:textId="77777777" w:rsidR="00C738AE" w:rsidRDefault="00C738AE" w:rsidP="00C738AE">
      <w:pPr>
        <w:pStyle w:val="CommentText"/>
      </w:pPr>
      <w:r>
        <w:br/>
      </w:r>
    </w:p>
  </w:comment>
  <w:comment w:id="41" w:author="Tamilselvan C" w:date="2025-07-16T12:22:00Z" w:initials="TC">
    <w:p w14:paraId="5CCB4A4B" w14:textId="77777777" w:rsidR="001F0F3D" w:rsidRDefault="001F0F3D" w:rsidP="001F0F3D">
      <w:pPr>
        <w:pStyle w:val="CommentText"/>
      </w:pPr>
      <w:r>
        <w:rPr>
          <w:rStyle w:val="CommentReference"/>
        </w:rPr>
        <w:annotationRef/>
      </w:r>
      <w:r>
        <w:t>MODEL 2</w:t>
      </w:r>
    </w:p>
    <w:p w14:paraId="76D62B05" w14:textId="77777777" w:rsidR="001F0F3D" w:rsidRDefault="001F0F3D" w:rsidP="001F0F3D">
      <w:pPr>
        <w:pStyle w:val="CommentText"/>
      </w:pPr>
      <w:r>
        <w:br/>
      </w:r>
    </w:p>
  </w:comment>
  <w:comment w:id="42" w:author="Tamilselvan C" w:date="2025-07-17T20:07:00Z" w:initials="TC">
    <w:p w14:paraId="55F9EF86" w14:textId="77777777" w:rsidR="00C6611F" w:rsidRDefault="00C6611F" w:rsidP="00C6611F">
      <w:pPr>
        <w:pStyle w:val="CommentText"/>
      </w:pPr>
      <w:r>
        <w:rPr>
          <w:rStyle w:val="CommentReference"/>
        </w:rPr>
        <w:annotationRef/>
      </w:r>
      <w:r>
        <w:t>FINISH</w:t>
      </w:r>
    </w:p>
    <w:p w14:paraId="095E134D" w14:textId="77777777" w:rsidR="00C6611F" w:rsidRDefault="00C6611F" w:rsidP="00C6611F">
      <w:pPr>
        <w:pStyle w:val="CommentText"/>
      </w:pPr>
      <w:r>
        <w:br/>
      </w:r>
    </w:p>
  </w:comment>
  <w:comment w:id="47" w:author="Tamilselvan C" w:date="2025-07-16T12:37:00Z" w:initials="TC">
    <w:p w14:paraId="6A8BC558" w14:textId="77777777" w:rsidR="00490C0E" w:rsidRDefault="00105959" w:rsidP="00490C0E">
      <w:pPr>
        <w:pStyle w:val="CommentText"/>
      </w:pPr>
      <w:r>
        <w:rPr>
          <w:rStyle w:val="CommentReference"/>
        </w:rPr>
        <w:annotationRef/>
      </w:r>
      <w:r w:rsidR="00490C0E">
        <w:t>MODEL 3</w:t>
      </w:r>
      <w:r w:rsidR="00490C0E">
        <w:br/>
      </w:r>
      <w:r w:rsidR="00490C0E">
        <w:br/>
      </w:r>
    </w:p>
  </w:comment>
  <w:comment w:id="48" w:author="Tamilselvan C" w:date="2025-07-24T10:55:00Z" w:initials="TC">
    <w:p w14:paraId="316A7A9E" w14:textId="0D2B1B67" w:rsidR="00B46F54" w:rsidRDefault="00B46F54" w:rsidP="00B46F54">
      <w:pPr>
        <w:pStyle w:val="CommentText"/>
      </w:pPr>
      <w:r>
        <w:rPr>
          <w:rStyle w:val="CommentReference"/>
        </w:rPr>
        <w:annotationRef/>
      </w:r>
      <w:r>
        <w:t>Finished</w:t>
      </w:r>
      <w:r>
        <w:br/>
      </w:r>
    </w:p>
  </w:comment>
  <w:comment w:id="61" w:author="Tamilselvan C" w:date="2025-07-16T12:50:00Z" w:initials="TC">
    <w:p w14:paraId="14D71D04" w14:textId="77777777" w:rsidR="00811813" w:rsidRDefault="00811813" w:rsidP="00811813">
      <w:pPr>
        <w:pStyle w:val="CommentText"/>
      </w:pPr>
      <w:r>
        <w:rPr>
          <w:rStyle w:val="CommentReference"/>
        </w:rPr>
        <w:annotationRef/>
      </w:r>
      <w:r>
        <w:t>MODEL 2</w:t>
      </w:r>
      <w:r>
        <w:br/>
      </w:r>
    </w:p>
  </w:comment>
  <w:comment w:id="62" w:author="Tamilselvan C" w:date="2025-07-17T20:08:00Z" w:initials="TC">
    <w:p w14:paraId="5427C8B4" w14:textId="77777777" w:rsidR="00A1604A" w:rsidRDefault="00A1604A" w:rsidP="00A1604A">
      <w:pPr>
        <w:pStyle w:val="CommentText"/>
      </w:pPr>
      <w:r>
        <w:rPr>
          <w:rStyle w:val="CommentReference"/>
        </w:rPr>
        <w:annotationRef/>
      </w:r>
      <w:r>
        <w:t>FINIED</w:t>
      </w:r>
      <w:r>
        <w:br/>
      </w:r>
    </w:p>
  </w:comment>
  <w:comment w:id="71" w:author="Tamilselvan C" w:date="2025-07-16T12:39:00Z" w:initials="TC">
    <w:p w14:paraId="5D3A465D" w14:textId="77777777" w:rsidR="00105959" w:rsidRDefault="00105959" w:rsidP="00105959">
      <w:pPr>
        <w:pStyle w:val="CommentText"/>
      </w:pPr>
      <w:r>
        <w:rPr>
          <w:rStyle w:val="CommentReference"/>
        </w:rPr>
        <w:annotationRef/>
      </w:r>
      <w:r>
        <w:t>MODEL 1</w:t>
      </w:r>
      <w:r>
        <w:br/>
      </w:r>
    </w:p>
  </w:comment>
  <w:comment w:id="80" w:author="Tamilselvan C" w:date="2025-07-16T15:33:00Z" w:initials="TC">
    <w:p w14:paraId="6AA27717" w14:textId="77777777" w:rsidR="00D16A30" w:rsidRDefault="00D16A30" w:rsidP="00D16A30">
      <w:pPr>
        <w:pStyle w:val="CommentText"/>
      </w:pPr>
      <w:r>
        <w:rPr>
          <w:rStyle w:val="CommentReference"/>
        </w:rPr>
        <w:annotationRef/>
      </w:r>
      <w:r>
        <w:t>MODEL 2</w:t>
      </w:r>
      <w:r>
        <w:br/>
      </w:r>
    </w:p>
  </w:comment>
  <w:comment w:id="81" w:author="Tamilselvan C" w:date="2025-07-20T17:13:00Z" w:initials="TC">
    <w:p w14:paraId="0F13C71A" w14:textId="77777777" w:rsidR="00F3591D" w:rsidRDefault="00F3591D" w:rsidP="00F3591D">
      <w:pPr>
        <w:pStyle w:val="CommentText"/>
      </w:pPr>
      <w:r>
        <w:rPr>
          <w:rStyle w:val="CommentReference"/>
        </w:rPr>
        <w:annotationRef/>
      </w:r>
      <w:r>
        <w:t>Complete</w:t>
      </w:r>
    </w:p>
    <w:p w14:paraId="72656B9C" w14:textId="77777777" w:rsidR="00F3591D" w:rsidRDefault="00F3591D" w:rsidP="00F3591D">
      <w:pPr>
        <w:pStyle w:val="CommentText"/>
      </w:pPr>
      <w:r>
        <w:br/>
      </w:r>
    </w:p>
  </w:comment>
  <w:comment w:id="104" w:author="Tamilselvan C" w:date="2025-07-16T15:50:00Z" w:initials="TC">
    <w:p w14:paraId="305A2852" w14:textId="77777777" w:rsidR="00326DE8" w:rsidRDefault="00540E35" w:rsidP="00326DE8">
      <w:pPr>
        <w:pStyle w:val="CommentText"/>
      </w:pPr>
      <w:r>
        <w:rPr>
          <w:rStyle w:val="CommentReference"/>
        </w:rPr>
        <w:annotationRef/>
      </w:r>
      <w:r w:rsidR="00326DE8">
        <w:t>MODEL 3</w:t>
      </w:r>
      <w:r w:rsidR="00326DE8">
        <w:br/>
      </w:r>
      <w:r w:rsidR="00326DE8"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D239516" w15:done="0"/>
  <w15:commentEx w15:paraId="789014FE" w15:paraIdParent="5D239516" w15:done="0"/>
  <w15:commentEx w15:paraId="564A2574" w15:done="0"/>
  <w15:commentEx w15:paraId="3ADFD474" w15:paraIdParent="564A2574" w15:done="0"/>
  <w15:commentEx w15:paraId="06003126" w15:done="0"/>
  <w15:commentEx w15:paraId="19F8CBE0" w15:paraIdParent="06003126" w15:done="0"/>
  <w15:commentEx w15:paraId="6057F8E5" w15:done="0"/>
  <w15:commentEx w15:paraId="2148A2C1" w15:paraIdParent="6057F8E5" w15:done="0"/>
  <w15:commentEx w15:paraId="76D62B05" w15:done="0"/>
  <w15:commentEx w15:paraId="095E134D" w15:paraIdParent="76D62B05" w15:done="0"/>
  <w15:commentEx w15:paraId="6A8BC558" w15:done="0"/>
  <w15:commentEx w15:paraId="316A7A9E" w15:paraIdParent="6A8BC558" w15:done="0"/>
  <w15:commentEx w15:paraId="14D71D04" w15:done="0"/>
  <w15:commentEx w15:paraId="5427C8B4" w15:paraIdParent="14D71D04" w15:done="0"/>
  <w15:commentEx w15:paraId="5D3A465D" w15:done="0"/>
  <w15:commentEx w15:paraId="6AA27717" w15:done="0"/>
  <w15:commentEx w15:paraId="72656B9C" w15:paraIdParent="6AA27717" w15:done="0"/>
  <w15:commentEx w15:paraId="305A28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7C40E2" w16cex:dateUtc="2025-07-16T06:40:00Z"/>
  <w16cex:commentExtensible w16cex:durableId="1F4B89B0" w16cex:dateUtc="2025-07-16T10:21:00Z"/>
  <w16cex:commentExtensible w16cex:durableId="6E54C1C2" w16cex:dateUtc="2025-07-16T07:29:00Z"/>
  <w16cex:commentExtensible w16cex:durableId="16A77BCF" w16cex:dateUtc="2025-07-23T08:32:00Z"/>
  <w16cex:commentExtensible w16cex:durableId="0A679209" w16cex:dateUtc="2025-07-16T06:49:00Z"/>
  <w16cex:commentExtensible w16cex:durableId="5BF080EC" w16cex:dateUtc="2025-07-16T10:21:00Z"/>
  <w16cex:commentExtensible w16cex:durableId="506C0D6E" w16cex:dateUtc="2025-07-16T06:56:00Z"/>
  <w16cex:commentExtensible w16cex:durableId="20CB67AD" w16cex:dateUtc="2025-07-23T08:33:00Z"/>
  <w16cex:commentExtensible w16cex:durableId="74E3138D" w16cex:dateUtc="2025-07-16T06:52:00Z"/>
  <w16cex:commentExtensible w16cex:durableId="609431E1" w16cex:dateUtc="2025-07-17T14:37:00Z"/>
  <w16cex:commentExtensible w16cex:durableId="0B5EC99D" w16cex:dateUtc="2025-07-16T07:07:00Z"/>
  <w16cex:commentExtensible w16cex:durableId="0451B796" w16cex:dateUtc="2025-07-24T05:25:00Z"/>
  <w16cex:commentExtensible w16cex:durableId="0F0A1896" w16cex:dateUtc="2025-07-16T07:20:00Z"/>
  <w16cex:commentExtensible w16cex:durableId="3486EBD8" w16cex:dateUtc="2025-07-17T14:38:00Z"/>
  <w16cex:commentExtensible w16cex:durableId="52C21BCA" w16cex:dateUtc="2025-07-16T07:09:00Z"/>
  <w16cex:commentExtensible w16cex:durableId="2B2DD447" w16cex:dateUtc="2025-07-16T10:03:00Z"/>
  <w16cex:commentExtensible w16cex:durableId="3258D1C2" w16cex:dateUtc="2025-07-20T11:43:00Z"/>
  <w16cex:commentExtensible w16cex:durableId="58D18753" w16cex:dateUtc="2025-07-16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D239516" w16cid:durableId="6A7C40E2"/>
  <w16cid:commentId w16cid:paraId="789014FE" w16cid:durableId="1F4B89B0"/>
  <w16cid:commentId w16cid:paraId="564A2574" w16cid:durableId="6E54C1C2"/>
  <w16cid:commentId w16cid:paraId="3ADFD474" w16cid:durableId="16A77BCF"/>
  <w16cid:commentId w16cid:paraId="06003126" w16cid:durableId="0A679209"/>
  <w16cid:commentId w16cid:paraId="19F8CBE0" w16cid:durableId="5BF080EC"/>
  <w16cid:commentId w16cid:paraId="6057F8E5" w16cid:durableId="506C0D6E"/>
  <w16cid:commentId w16cid:paraId="2148A2C1" w16cid:durableId="20CB67AD"/>
  <w16cid:commentId w16cid:paraId="76D62B05" w16cid:durableId="74E3138D"/>
  <w16cid:commentId w16cid:paraId="095E134D" w16cid:durableId="609431E1"/>
  <w16cid:commentId w16cid:paraId="6A8BC558" w16cid:durableId="0B5EC99D"/>
  <w16cid:commentId w16cid:paraId="316A7A9E" w16cid:durableId="0451B796"/>
  <w16cid:commentId w16cid:paraId="14D71D04" w16cid:durableId="0F0A1896"/>
  <w16cid:commentId w16cid:paraId="5427C8B4" w16cid:durableId="3486EBD8"/>
  <w16cid:commentId w16cid:paraId="5D3A465D" w16cid:durableId="52C21BCA"/>
  <w16cid:commentId w16cid:paraId="6AA27717" w16cid:durableId="2B2DD447"/>
  <w16cid:commentId w16cid:paraId="72656B9C" w16cid:durableId="3258D1C2"/>
  <w16cid:commentId w16cid:paraId="305A2852" w16cid:durableId="58D187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9EAEA" w14:textId="77777777" w:rsidR="000549A3" w:rsidRDefault="000549A3" w:rsidP="000B03B5">
      <w:pPr>
        <w:spacing w:after="0" w:line="240" w:lineRule="auto"/>
      </w:pPr>
      <w:r>
        <w:separator/>
      </w:r>
    </w:p>
  </w:endnote>
  <w:endnote w:type="continuationSeparator" w:id="0">
    <w:p w14:paraId="1BB5D03C" w14:textId="77777777" w:rsidR="000549A3" w:rsidRDefault="000549A3" w:rsidP="000B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937E3" w14:textId="77777777" w:rsidR="000549A3" w:rsidRDefault="000549A3" w:rsidP="000B03B5">
      <w:pPr>
        <w:spacing w:after="0" w:line="240" w:lineRule="auto"/>
      </w:pPr>
      <w:r>
        <w:separator/>
      </w:r>
    </w:p>
  </w:footnote>
  <w:footnote w:type="continuationSeparator" w:id="0">
    <w:p w14:paraId="1722C0B6" w14:textId="77777777" w:rsidR="000549A3" w:rsidRDefault="000549A3" w:rsidP="000B03B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milselvan C">
    <w15:presenceInfo w15:providerId="Windows Live" w15:userId="6f815da3cc3f85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B5"/>
    <w:rsid w:val="000549A3"/>
    <w:rsid w:val="000B03B5"/>
    <w:rsid w:val="000E491F"/>
    <w:rsid w:val="00105959"/>
    <w:rsid w:val="00121292"/>
    <w:rsid w:val="00136CFC"/>
    <w:rsid w:val="00154BEE"/>
    <w:rsid w:val="00164480"/>
    <w:rsid w:val="00177E79"/>
    <w:rsid w:val="001F0F3D"/>
    <w:rsid w:val="00225B18"/>
    <w:rsid w:val="00287880"/>
    <w:rsid w:val="00326DE8"/>
    <w:rsid w:val="00370643"/>
    <w:rsid w:val="003707E0"/>
    <w:rsid w:val="0037759B"/>
    <w:rsid w:val="003A4019"/>
    <w:rsid w:val="003D796F"/>
    <w:rsid w:val="003E6FFC"/>
    <w:rsid w:val="003F25E5"/>
    <w:rsid w:val="0040047B"/>
    <w:rsid w:val="00454FFB"/>
    <w:rsid w:val="00455E6A"/>
    <w:rsid w:val="00480748"/>
    <w:rsid w:val="00490C0E"/>
    <w:rsid w:val="004E4657"/>
    <w:rsid w:val="00540E35"/>
    <w:rsid w:val="0054446F"/>
    <w:rsid w:val="00566D7B"/>
    <w:rsid w:val="0062357D"/>
    <w:rsid w:val="006D4659"/>
    <w:rsid w:val="006D6D4E"/>
    <w:rsid w:val="00707A90"/>
    <w:rsid w:val="00714B93"/>
    <w:rsid w:val="0076243B"/>
    <w:rsid w:val="007D054A"/>
    <w:rsid w:val="007E0E9A"/>
    <w:rsid w:val="00811813"/>
    <w:rsid w:val="008138DA"/>
    <w:rsid w:val="00831C4D"/>
    <w:rsid w:val="00876484"/>
    <w:rsid w:val="00881986"/>
    <w:rsid w:val="008D549A"/>
    <w:rsid w:val="0093273A"/>
    <w:rsid w:val="00A1604A"/>
    <w:rsid w:val="00A93756"/>
    <w:rsid w:val="00AB381F"/>
    <w:rsid w:val="00AF62E0"/>
    <w:rsid w:val="00B1754B"/>
    <w:rsid w:val="00B46F54"/>
    <w:rsid w:val="00B52BD3"/>
    <w:rsid w:val="00BA464D"/>
    <w:rsid w:val="00C6611F"/>
    <w:rsid w:val="00C738AE"/>
    <w:rsid w:val="00CA251C"/>
    <w:rsid w:val="00CD46F9"/>
    <w:rsid w:val="00D16A30"/>
    <w:rsid w:val="00D24030"/>
    <w:rsid w:val="00DD4596"/>
    <w:rsid w:val="00E169A5"/>
    <w:rsid w:val="00E251A1"/>
    <w:rsid w:val="00E61406"/>
    <w:rsid w:val="00E76241"/>
    <w:rsid w:val="00E84C1C"/>
    <w:rsid w:val="00EA3EA6"/>
    <w:rsid w:val="00F20F20"/>
    <w:rsid w:val="00F3591D"/>
    <w:rsid w:val="00F70584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CC92"/>
  <w15:chartTrackingRefBased/>
  <w15:docId w15:val="{22B550E0-DA6F-49BF-A2E3-11D19D9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B5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03B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03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03B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D7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79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9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96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4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40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11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D836-0124-4642-84D0-30706BA1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C</dc:creator>
  <cp:keywords/>
  <dc:description/>
  <cp:lastModifiedBy>Tamilselvan C</cp:lastModifiedBy>
  <cp:revision>42</cp:revision>
  <dcterms:created xsi:type="dcterms:W3CDTF">2025-07-16T06:15:00Z</dcterms:created>
  <dcterms:modified xsi:type="dcterms:W3CDTF">2025-08-01T04:54:00Z</dcterms:modified>
</cp:coreProperties>
</file>